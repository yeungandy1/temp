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新細明體" w:hAnsi="Times New Roman" w:cs="Times New Roman"/>
          <w:color w:val="auto"/>
          <w:sz w:val="24"/>
          <w:szCs w:val="20"/>
          <w:lang w:eastAsia="zh-TW"/>
        </w:rPr>
        <w:id w:val="-1005286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A889D" w14:textId="77777777" w:rsidR="00640AC7" w:rsidRDefault="00640AC7">
          <w:pPr>
            <w:pStyle w:val="TOCHeading"/>
          </w:pPr>
          <w:r>
            <w:t>Contents</w:t>
          </w:r>
        </w:p>
        <w:p w14:paraId="7F77DCCD" w14:textId="77777777" w:rsidR="000C081C" w:rsidRDefault="00640AC7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193943" w:history="1">
            <w:r w:rsidR="000C081C" w:rsidRPr="007E5BB7">
              <w:rPr>
                <w:rStyle w:val="Hyperlink"/>
                <w:noProof/>
              </w:rPr>
              <w:t>Background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_Toc43193943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1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345EA8B9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4" w:history="1">
            <w:r w:rsidR="000C081C" w:rsidRPr="007E5BB7">
              <w:rPr>
                <w:rStyle w:val="Hyperlink"/>
                <w:noProof/>
              </w:rPr>
              <w:t>Device and customer repository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_Toc43193944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1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2E7B8B9D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5" w:history="1">
            <w:r w:rsidR="000C081C" w:rsidRPr="007E5BB7">
              <w:rPr>
                <w:rStyle w:val="Hyperlink"/>
                <w:noProof/>
              </w:rPr>
              <w:t>Device ID and customer ID Synchronization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_Toc43193945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2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4A7C7AC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6" w:history="1">
            <w:r w:rsidR="000C081C" w:rsidRPr="007E5BB7">
              <w:rPr>
                <w:rStyle w:val="Hyperlink"/>
                <w:noProof/>
              </w:rPr>
              <w:t>Types of PN Requests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_Toc43193946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3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43A3EFD2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7" w:history="1">
            <w:r w:rsidR="000C081C" w:rsidRPr="007E5BB7">
              <w:rPr>
                <w:rStyle w:val="Hyperlink"/>
                <w:noProof/>
              </w:rPr>
              <w:t>Processing flow during mobile apps first launch: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_Toc43193947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3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03341912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8" w:history="1">
            <w:r w:rsidR="000C081C" w:rsidRPr="007E5BB7">
              <w:rPr>
                <w:rStyle w:val="Hyperlink"/>
                <w:noProof/>
              </w:rPr>
              <w:t>System flow for PN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_Toc43193948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4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00B2697C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49" w:history="1">
            <w:r w:rsidR="000C081C" w:rsidRPr="007E5BB7">
              <w:rPr>
                <w:rStyle w:val="Hyperlink"/>
                <w:noProof/>
              </w:rPr>
              <w:t>Scope of enhancement: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_Toc43193949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4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7857863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50" w:history="1">
            <w:r w:rsidR="000C081C" w:rsidRPr="007E5BB7">
              <w:rPr>
                <w:rStyle w:val="Hyperlink"/>
                <w:noProof/>
              </w:rPr>
              <w:t>Future enhancement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_Toc43193950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5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36686399" w14:textId="77777777" w:rsidR="000C081C" w:rsidRDefault="007E0730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3193951" w:history="1">
            <w:r w:rsidR="000C081C" w:rsidRPr="007E5BB7">
              <w:rPr>
                <w:rStyle w:val="Hyperlink"/>
                <w:noProof/>
              </w:rPr>
              <w:t>Web service for integrated e-alert</w:t>
            </w:r>
            <w:r w:rsidR="000C081C">
              <w:rPr>
                <w:noProof/>
                <w:webHidden/>
              </w:rPr>
              <w:tab/>
            </w:r>
            <w:r w:rsidR="000C081C">
              <w:rPr>
                <w:noProof/>
                <w:webHidden/>
              </w:rPr>
              <w:fldChar w:fldCharType="begin"/>
            </w:r>
            <w:r w:rsidR="000C081C">
              <w:rPr>
                <w:noProof/>
                <w:webHidden/>
              </w:rPr>
              <w:instrText xml:space="preserve"> PAGEREF _Toc43193951 \h </w:instrText>
            </w:r>
            <w:r w:rsidR="000C081C">
              <w:rPr>
                <w:noProof/>
                <w:webHidden/>
              </w:rPr>
            </w:r>
            <w:r w:rsidR="000C081C">
              <w:rPr>
                <w:noProof/>
                <w:webHidden/>
              </w:rPr>
              <w:fldChar w:fldCharType="separate"/>
            </w:r>
            <w:r w:rsidR="000C081C">
              <w:rPr>
                <w:noProof/>
                <w:webHidden/>
              </w:rPr>
              <w:t>5</w:t>
            </w:r>
            <w:r w:rsidR="000C081C">
              <w:rPr>
                <w:noProof/>
                <w:webHidden/>
              </w:rPr>
              <w:fldChar w:fldCharType="end"/>
            </w:r>
          </w:hyperlink>
        </w:p>
        <w:p w14:paraId="5DC1B20E" w14:textId="77777777" w:rsidR="00640AC7" w:rsidRDefault="00640AC7">
          <w:r>
            <w:rPr>
              <w:b/>
              <w:bCs/>
              <w:noProof/>
            </w:rPr>
            <w:fldChar w:fldCharType="end"/>
          </w:r>
        </w:p>
      </w:sdtContent>
    </w:sdt>
    <w:p w14:paraId="6AD8BC3E" w14:textId="77777777" w:rsidR="0051415A" w:rsidRPr="00640AC7" w:rsidRDefault="0051415A" w:rsidP="00640AC7">
      <w:pPr>
        <w:pStyle w:val="BodyText"/>
      </w:pPr>
    </w:p>
    <w:p w14:paraId="17BA8BB7" w14:textId="77777777" w:rsidR="00FA4DB7" w:rsidRDefault="00FA4DB7" w:rsidP="00FA4DB7">
      <w:pPr>
        <w:pStyle w:val="Heading3"/>
      </w:pPr>
      <w:bookmarkStart w:id="0" w:name="_Toc43193943"/>
      <w:r>
        <w:t>Backgrou</w:t>
      </w:r>
      <w:r w:rsidR="0080510C">
        <w:t>n</w:t>
      </w:r>
      <w:r>
        <w:t>d</w:t>
      </w:r>
      <w:bookmarkEnd w:id="0"/>
    </w:p>
    <w:p w14:paraId="6A8EA240" w14:textId="77777777" w:rsidR="00FA4DB7" w:rsidRDefault="006755E1" w:rsidP="00FA4DB7">
      <w:pPr>
        <w:pStyle w:val="BodyText"/>
        <w:numPr>
          <w:ilvl w:val="0"/>
          <w:numId w:val="28"/>
        </w:numPr>
      </w:pPr>
      <w:r>
        <w:t>The c</w:t>
      </w:r>
      <w:r w:rsidR="00FA4DB7">
        <w:t>urrent DSB mobile apps</w:t>
      </w:r>
      <w:r>
        <w:t xml:space="preserve"> are</w:t>
      </w:r>
      <w:r w:rsidR="00FA4DB7">
        <w:t xml:space="preserve"> Mobile banking, 328, DS-Direct</w:t>
      </w:r>
      <w:r>
        <w:t xml:space="preserve"> &amp;</w:t>
      </w:r>
      <w:r w:rsidR="00FA4DB7">
        <w:t xml:space="preserve"> Securities Trading. The 4 apps are </w:t>
      </w:r>
      <w:r>
        <w:t xml:space="preserve">installed and work </w:t>
      </w:r>
      <w:r w:rsidR="00FA4DB7">
        <w:t>independent</w:t>
      </w:r>
      <w:r>
        <w:t>ly</w:t>
      </w:r>
      <w:r w:rsidR="00FA4DB7">
        <w:t>.</w:t>
      </w:r>
    </w:p>
    <w:p w14:paraId="7CF368FB" w14:textId="77777777" w:rsidR="00FA4DB7" w:rsidRDefault="00FA4DB7" w:rsidP="00FA4DB7">
      <w:pPr>
        <w:pStyle w:val="BodyText"/>
        <w:numPr>
          <w:ilvl w:val="0"/>
          <w:numId w:val="28"/>
        </w:numPr>
        <w:rPr>
          <w:ins w:id="1" w:author="Andy Yeung (ITD)" w:date="2020-06-17T14:38:00Z"/>
        </w:rPr>
      </w:pPr>
      <w:r>
        <w:t xml:space="preserve">A customer needs </w:t>
      </w:r>
      <w:r w:rsidR="00D36391">
        <w:t xml:space="preserve">to </w:t>
      </w:r>
      <w:r>
        <w:t xml:space="preserve">bind his own </w:t>
      </w:r>
      <w:r w:rsidR="00E4360B">
        <w:t>document id</w:t>
      </w:r>
      <w:r>
        <w:t xml:space="preserve"> with the 4 mobile apps separately.</w:t>
      </w:r>
    </w:p>
    <w:p w14:paraId="12C1C807" w14:textId="0523E4AB" w:rsidR="00BA02CB" w:rsidRDefault="00BA02CB" w:rsidP="00BA02CB">
      <w:pPr>
        <w:pStyle w:val="BodyText"/>
        <w:numPr>
          <w:ilvl w:val="0"/>
          <w:numId w:val="28"/>
        </w:numPr>
      </w:pPr>
      <w:ins w:id="2" w:author="Andy Yeung (ITD)" w:date="2020-06-17T14:38:00Z">
        <w:r>
          <w:t xml:space="preserve">Each mobile app require to create one corresponding </w:t>
        </w:r>
        <w:proofErr w:type="spellStart"/>
        <w:r>
          <w:t>moibileAppID</w:t>
        </w:r>
        <w:proofErr w:type="spellEnd"/>
        <w:r>
          <w:t xml:space="preserve"> in </w:t>
        </w:r>
        <w:proofErr w:type="spellStart"/>
        <w:r>
          <w:t>Catapush</w:t>
        </w:r>
        <w:proofErr w:type="spellEnd"/>
        <w:r>
          <w:t xml:space="preserve"> (total 4 </w:t>
        </w:r>
        <w:proofErr w:type="spellStart"/>
        <w:r>
          <w:t>mobileAppID</w:t>
        </w:r>
      </w:ins>
      <w:proofErr w:type="spellEnd"/>
      <w:ins w:id="3" w:author="YEUNG, Andy1 [Student]" w:date="2020-06-17T15:04:00Z">
        <w:r w:rsidR="00AA120B">
          <w:t xml:space="preserve"> in 1 </w:t>
        </w:r>
        <w:proofErr w:type="spellStart"/>
        <w:r w:rsidR="00AA120B">
          <w:t>catapush</w:t>
        </w:r>
        <w:proofErr w:type="spellEnd"/>
        <w:r w:rsidR="00AA120B">
          <w:t xml:space="preserve"> account</w:t>
        </w:r>
      </w:ins>
      <w:ins w:id="4" w:author="Andy Yeung (ITD)" w:date="2020-06-17T14:38:00Z">
        <w:r>
          <w:t>).</w:t>
        </w:r>
      </w:ins>
    </w:p>
    <w:p w14:paraId="210F6F6E" w14:textId="77777777" w:rsidR="00FA4DB7" w:rsidRDefault="00FA4DB7" w:rsidP="00FA4DB7">
      <w:pPr>
        <w:pStyle w:val="BodyText"/>
        <w:numPr>
          <w:ilvl w:val="0"/>
          <w:numId w:val="28"/>
        </w:numPr>
      </w:pPr>
      <w:commentRangeStart w:id="5"/>
      <w:r>
        <w:t xml:space="preserve">For each mobile apps, a customer can only bind his </w:t>
      </w:r>
      <w:r w:rsidR="00E4360B">
        <w:t xml:space="preserve">document id </w:t>
      </w:r>
      <w:r>
        <w:t>with one device.</w:t>
      </w:r>
      <w:commentRangeEnd w:id="5"/>
      <w:r w:rsidR="00433562">
        <w:rPr>
          <w:rStyle w:val="CommentReference"/>
          <w:rFonts w:ascii="Times New Roman" w:hAnsi="Times New Roman"/>
          <w:spacing w:val="0"/>
        </w:rPr>
        <w:commentReference w:id="5"/>
      </w:r>
    </w:p>
    <w:p w14:paraId="68328761" w14:textId="77777777" w:rsidR="00FA4DB7" w:rsidRDefault="00FA4DB7" w:rsidP="00FA4DB7">
      <w:pPr>
        <w:pStyle w:val="BodyText"/>
        <w:numPr>
          <w:ilvl w:val="0"/>
          <w:numId w:val="28"/>
        </w:numPr>
      </w:pPr>
      <w:r>
        <w:t xml:space="preserve">System cannot </w:t>
      </w:r>
      <w:r w:rsidR="00012F8D">
        <w:t xml:space="preserve">reliably </w:t>
      </w:r>
      <w:r>
        <w:t>detect uninstallation of mobile apps.</w:t>
      </w:r>
    </w:p>
    <w:p w14:paraId="75808BD2" w14:textId="77777777" w:rsidR="008741AE" w:rsidRDefault="008741AE" w:rsidP="008741AE">
      <w:pPr>
        <w:pStyle w:val="BodyText"/>
        <w:numPr>
          <w:ilvl w:val="0"/>
          <w:numId w:val="28"/>
        </w:numPr>
      </w:pPr>
      <w:r>
        <w:t xml:space="preserve">To request </w:t>
      </w:r>
      <w:proofErr w:type="spellStart"/>
      <w:r>
        <w:t>Catapush</w:t>
      </w:r>
      <w:proofErr w:type="spellEnd"/>
      <w:r>
        <w:t xml:space="preserve"> </w:t>
      </w:r>
      <w:r w:rsidR="009F4BE9">
        <w:t xml:space="preserve">/ FCM </w:t>
      </w:r>
      <w:r>
        <w:t>to send PN, we need to specify the target mobile apps.</w:t>
      </w:r>
    </w:p>
    <w:p w14:paraId="5F80F398" w14:textId="77777777" w:rsidR="00FA77E4" w:rsidRDefault="00FA77E4" w:rsidP="00FA4DB7">
      <w:pPr>
        <w:pStyle w:val="BodyText"/>
        <w:numPr>
          <w:ilvl w:val="0"/>
          <w:numId w:val="28"/>
        </w:numPr>
      </w:pPr>
      <w:r>
        <w:t xml:space="preserve">After apps uninstallation, </w:t>
      </w:r>
      <w:proofErr w:type="spellStart"/>
      <w:r>
        <w:t>Catapush</w:t>
      </w:r>
      <w:proofErr w:type="spellEnd"/>
      <w:r w:rsidR="006D459B">
        <w:t xml:space="preserve"> / FCM</w:t>
      </w:r>
      <w:r>
        <w:t xml:space="preserve"> cannot send PN to the device</w:t>
      </w:r>
      <w:r w:rsidR="00093BB5">
        <w:t xml:space="preserve">. </w:t>
      </w:r>
    </w:p>
    <w:p w14:paraId="710DF53E" w14:textId="77777777" w:rsidR="00FA4DB7" w:rsidRDefault="00FA4DB7" w:rsidP="00FA4DB7">
      <w:pPr>
        <w:pStyle w:val="BodyText"/>
        <w:numPr>
          <w:ilvl w:val="0"/>
          <w:numId w:val="28"/>
        </w:numPr>
      </w:pPr>
      <w:r>
        <w:t>[User id] has 1-to-1 mapping with [Device id]</w:t>
      </w:r>
      <w:r w:rsidR="00E4360B">
        <w:t>+App ID</w:t>
      </w:r>
      <w:r>
        <w:t xml:space="preserve">. </w:t>
      </w:r>
      <w:r w:rsidR="006D459B">
        <w:t xml:space="preserve">EMS is using </w:t>
      </w:r>
      <w:r>
        <w:t xml:space="preserve">[User id] to communicate with </w:t>
      </w:r>
      <w:proofErr w:type="spellStart"/>
      <w:r>
        <w:t>Catapush</w:t>
      </w:r>
      <w:proofErr w:type="spellEnd"/>
      <w:r>
        <w:t xml:space="preserve"> only.</w:t>
      </w:r>
    </w:p>
    <w:p w14:paraId="3F86425C" w14:textId="77777777" w:rsidR="00FA4DB7" w:rsidRDefault="00FA4DB7" w:rsidP="00FA4DB7">
      <w:pPr>
        <w:pStyle w:val="BodyText"/>
        <w:ind w:left="0"/>
      </w:pPr>
    </w:p>
    <w:p w14:paraId="1CACA08F" w14:textId="77777777" w:rsidR="00FA4DB7" w:rsidRDefault="00FA4DB7" w:rsidP="00FA4DB7">
      <w:pPr>
        <w:pStyle w:val="Heading3"/>
      </w:pPr>
      <w:bookmarkStart w:id="6" w:name="_Toc43193944"/>
      <w:r>
        <w:t>Device and customer repository</w:t>
      </w:r>
      <w:bookmarkEnd w:id="6"/>
    </w:p>
    <w:p w14:paraId="25985F53" w14:textId="77777777" w:rsidR="006646F6" w:rsidRDefault="006646F6" w:rsidP="006646F6">
      <w:pPr>
        <w:pStyle w:val="BodyText"/>
        <w:numPr>
          <w:ilvl w:val="0"/>
          <w:numId w:val="39"/>
        </w:numPr>
      </w:pPr>
      <w:commentRangeStart w:id="7"/>
      <w:r>
        <w:t xml:space="preserve">After </w:t>
      </w:r>
      <w:r w:rsidR="00362AE9">
        <w:t>first launch of mobile apps</w:t>
      </w:r>
      <w:r>
        <w:t xml:space="preserve">, below is stored in </w:t>
      </w:r>
      <w:proofErr w:type="spellStart"/>
      <w:r>
        <w:t>Catapush</w:t>
      </w:r>
      <w:commentRangeEnd w:id="7"/>
      <w:proofErr w:type="spellEnd"/>
      <w:r w:rsidR="00960012">
        <w:rPr>
          <w:rStyle w:val="CommentReference"/>
          <w:rFonts w:ascii="Times New Roman" w:hAnsi="Times New Roman"/>
          <w:spacing w:val="0"/>
        </w:rPr>
        <w:commentReference w:id="7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843"/>
      </w:tblGrid>
      <w:tr w:rsidR="006D459B" w14:paraId="04C43FEB" w14:textId="77777777" w:rsidTr="0051415A">
        <w:tc>
          <w:tcPr>
            <w:tcW w:w="1580" w:type="dxa"/>
          </w:tcPr>
          <w:p w14:paraId="618DB0AB" w14:textId="77777777" w:rsidR="006D459B" w:rsidRDefault="006D459B" w:rsidP="0051415A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13BF6ED5" w14:textId="2D6BC081" w:rsidR="006D459B" w:rsidRDefault="006D459B" w:rsidP="0051415A">
            <w:pPr>
              <w:pStyle w:val="BodyText"/>
              <w:ind w:left="0"/>
            </w:pPr>
            <w:r>
              <w:t>Device ID</w:t>
            </w:r>
            <w:ins w:id="8" w:author="Andy Yeung (ITD)" w:date="2020-06-17T14:38:00Z">
              <w:r w:rsidR="00BA02CB">
                <w:t>/Token</w:t>
              </w:r>
            </w:ins>
          </w:p>
        </w:tc>
        <w:tc>
          <w:tcPr>
            <w:tcW w:w="1843" w:type="dxa"/>
          </w:tcPr>
          <w:p w14:paraId="320BABA2" w14:textId="77777777" w:rsidR="006D459B" w:rsidRDefault="006D459B" w:rsidP="0051415A">
            <w:pPr>
              <w:pStyle w:val="BodyText"/>
              <w:ind w:left="0"/>
            </w:pPr>
            <w:r>
              <w:t>App ID</w:t>
            </w:r>
          </w:p>
        </w:tc>
      </w:tr>
      <w:tr w:rsidR="006D459B" w14:paraId="74AF0B4E" w14:textId="77777777" w:rsidTr="0051415A">
        <w:tc>
          <w:tcPr>
            <w:tcW w:w="1580" w:type="dxa"/>
          </w:tcPr>
          <w:p w14:paraId="77D4DA95" w14:textId="77777777" w:rsidR="006D459B" w:rsidRDefault="006D459B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BD27985" w14:textId="77777777" w:rsidR="006D459B" w:rsidRPr="006F3B16" w:rsidRDefault="006D459B" w:rsidP="0051415A">
            <w:pPr>
              <w:rPr>
                <w:rFonts w:ascii="Arial" w:hAnsi="Arial" w:cs="Arial"/>
                <w:sz w:val="20"/>
              </w:rPr>
            </w:pPr>
            <w:r w:rsidRPr="006F3B16">
              <w:rPr>
                <w:rFonts w:ascii="Arial" w:hAnsi="Arial" w:cs="Arial"/>
                <w:sz w:val="20"/>
              </w:rPr>
              <w:t>xxx</w:t>
            </w:r>
          </w:p>
        </w:tc>
        <w:tc>
          <w:tcPr>
            <w:tcW w:w="1843" w:type="dxa"/>
          </w:tcPr>
          <w:p w14:paraId="148CB2AB" w14:textId="77777777" w:rsidR="006D459B" w:rsidRDefault="006D459B" w:rsidP="0051415A">
            <w:pPr>
              <w:pStyle w:val="BodyText"/>
              <w:ind w:left="0"/>
            </w:pPr>
            <w:r>
              <w:t>xxx</w:t>
            </w:r>
          </w:p>
        </w:tc>
      </w:tr>
    </w:tbl>
    <w:p w14:paraId="7A51B096" w14:textId="77777777" w:rsidR="00FA4DB7" w:rsidRDefault="00FA4DB7" w:rsidP="00FA4DB7">
      <w:pPr>
        <w:pStyle w:val="BodyText"/>
      </w:pPr>
    </w:p>
    <w:p w14:paraId="2AF05112" w14:textId="77777777" w:rsidR="000F330C" w:rsidRDefault="000F330C" w:rsidP="000F330C">
      <w:pPr>
        <w:pStyle w:val="BodyText"/>
        <w:ind w:left="720"/>
      </w:pPr>
      <w:r>
        <w:t>Below should be stored in BOSS database.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210"/>
        <w:gridCol w:w="2476"/>
      </w:tblGrid>
      <w:tr w:rsidR="000F330C" w14:paraId="3148E929" w14:textId="77777777" w:rsidTr="00E4360B">
        <w:tc>
          <w:tcPr>
            <w:tcW w:w="1580" w:type="dxa"/>
          </w:tcPr>
          <w:p w14:paraId="6062ECA3" w14:textId="77777777" w:rsidR="000F330C" w:rsidRDefault="000F330C" w:rsidP="007E0730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4E1D25E5" w14:textId="31FAED17" w:rsidR="000F330C" w:rsidRDefault="000F330C" w:rsidP="007E0730">
            <w:pPr>
              <w:pStyle w:val="BodyText"/>
              <w:ind w:left="0"/>
            </w:pPr>
            <w:r>
              <w:t>Device ID</w:t>
            </w:r>
            <w:ins w:id="9" w:author="Andy Yeung (ITD)" w:date="2020-06-17T14:38:00Z">
              <w:r w:rsidR="00BA02CB">
                <w:t>/Token</w:t>
              </w:r>
            </w:ins>
          </w:p>
        </w:tc>
        <w:tc>
          <w:tcPr>
            <w:tcW w:w="1210" w:type="dxa"/>
          </w:tcPr>
          <w:p w14:paraId="4F43A59F" w14:textId="77777777" w:rsidR="000F330C" w:rsidRDefault="000F330C" w:rsidP="007E0730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476" w:type="dxa"/>
          </w:tcPr>
          <w:p w14:paraId="7135A006" w14:textId="77777777" w:rsidR="000F330C" w:rsidRDefault="000F330C" w:rsidP="00E4360B">
            <w:pPr>
              <w:pStyle w:val="BodyText"/>
              <w:ind w:left="0"/>
            </w:pPr>
            <w:r>
              <w:t xml:space="preserve">Customer </w:t>
            </w:r>
            <w:r w:rsidR="00E4360B">
              <w:t>document id</w:t>
            </w:r>
          </w:p>
        </w:tc>
      </w:tr>
      <w:tr w:rsidR="000F330C" w14:paraId="1219BF97" w14:textId="77777777" w:rsidTr="00E4360B">
        <w:tc>
          <w:tcPr>
            <w:tcW w:w="1580" w:type="dxa"/>
          </w:tcPr>
          <w:p w14:paraId="5525A1C9" w14:textId="77777777" w:rsidR="000F330C" w:rsidRDefault="000F330C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FBC7855" w14:textId="77777777" w:rsidR="000F330C" w:rsidRDefault="000F330C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210" w:type="dxa"/>
          </w:tcPr>
          <w:p w14:paraId="1C612654" w14:textId="77777777" w:rsidR="000F330C" w:rsidRDefault="000F330C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476" w:type="dxa"/>
          </w:tcPr>
          <w:p w14:paraId="56082900" w14:textId="77777777" w:rsidR="000F330C" w:rsidRDefault="000F330C" w:rsidP="00B77D62">
            <w:pPr>
              <w:pStyle w:val="BodyText"/>
              <w:ind w:left="0"/>
            </w:pPr>
            <w:r>
              <w:t>N</w:t>
            </w:r>
            <w:r w:rsidR="00B77D62">
              <w:t>ULL</w:t>
            </w:r>
          </w:p>
        </w:tc>
      </w:tr>
    </w:tbl>
    <w:p w14:paraId="00D7CE7D" w14:textId="77777777" w:rsidR="000F330C" w:rsidRDefault="000F330C" w:rsidP="00FA4DB7">
      <w:pPr>
        <w:pStyle w:val="BodyText"/>
      </w:pPr>
    </w:p>
    <w:p w14:paraId="72194196" w14:textId="77777777" w:rsidR="00FA4DB7" w:rsidRDefault="00FA4DB7" w:rsidP="000F330C">
      <w:pPr>
        <w:pStyle w:val="BodyText"/>
        <w:numPr>
          <w:ilvl w:val="0"/>
          <w:numId w:val="40"/>
        </w:numPr>
      </w:pPr>
      <w:r>
        <w:t xml:space="preserve">If the apps is installed on one more device, one more set of record (user </w:t>
      </w:r>
      <w:proofErr w:type="spellStart"/>
      <w:r>
        <w:t>id+device</w:t>
      </w:r>
      <w:proofErr w:type="spellEnd"/>
      <w:r>
        <w:t xml:space="preserve"> </w:t>
      </w:r>
      <w:proofErr w:type="spellStart"/>
      <w:r>
        <w:t>id+app</w:t>
      </w:r>
      <w:proofErr w:type="spellEnd"/>
      <w:r>
        <w:t xml:space="preserve"> id) will be added.</w:t>
      </w:r>
    </w:p>
    <w:p w14:paraId="4DF60FD4" w14:textId="77777777" w:rsidR="00F846B4" w:rsidRDefault="00F846B4" w:rsidP="00F846B4">
      <w:pPr>
        <w:pStyle w:val="BodyText"/>
      </w:pPr>
      <w:r>
        <w:t>That is, below should be stored in BOSS database.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80"/>
        <w:gridCol w:w="1843"/>
        <w:gridCol w:w="1482"/>
        <w:gridCol w:w="2204"/>
      </w:tblGrid>
      <w:tr w:rsidR="00F846B4" w14:paraId="37EF8E60" w14:textId="77777777" w:rsidTr="00E4360B">
        <w:tc>
          <w:tcPr>
            <w:tcW w:w="1580" w:type="dxa"/>
          </w:tcPr>
          <w:p w14:paraId="73CA1274" w14:textId="77777777" w:rsidR="00F846B4" w:rsidRDefault="00F846B4" w:rsidP="007E0730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2A32CF33" w14:textId="02666460" w:rsidR="00F846B4" w:rsidRDefault="00F846B4" w:rsidP="007E0730">
            <w:pPr>
              <w:pStyle w:val="BodyText"/>
              <w:ind w:left="0"/>
            </w:pPr>
            <w:r>
              <w:t>Device ID</w:t>
            </w:r>
            <w:ins w:id="10" w:author="Andy Yeung (ITD)" w:date="2020-06-17T14:38:00Z">
              <w:r w:rsidR="00BA02CB">
                <w:t>/Token</w:t>
              </w:r>
            </w:ins>
          </w:p>
        </w:tc>
        <w:tc>
          <w:tcPr>
            <w:tcW w:w="1482" w:type="dxa"/>
          </w:tcPr>
          <w:p w14:paraId="7A439018" w14:textId="77777777" w:rsidR="00F846B4" w:rsidRDefault="00F846B4" w:rsidP="007E0730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204" w:type="dxa"/>
          </w:tcPr>
          <w:p w14:paraId="0CFBEE3F" w14:textId="77777777" w:rsidR="00F846B4" w:rsidRDefault="00E4360B" w:rsidP="007E0730">
            <w:pPr>
              <w:pStyle w:val="BodyText"/>
              <w:ind w:left="0"/>
            </w:pPr>
            <w:r>
              <w:t>Customer document id</w:t>
            </w:r>
          </w:p>
        </w:tc>
      </w:tr>
      <w:tr w:rsidR="00F846B4" w14:paraId="521CC1F6" w14:textId="77777777" w:rsidTr="00E4360B">
        <w:tc>
          <w:tcPr>
            <w:tcW w:w="1580" w:type="dxa"/>
          </w:tcPr>
          <w:p w14:paraId="7C35C825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64C3A63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82" w:type="dxa"/>
          </w:tcPr>
          <w:p w14:paraId="2568C70D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204" w:type="dxa"/>
          </w:tcPr>
          <w:p w14:paraId="3FA90475" w14:textId="77777777" w:rsidR="00F846B4" w:rsidRDefault="00F846B4" w:rsidP="007E0730">
            <w:pPr>
              <w:pStyle w:val="BodyText"/>
              <w:ind w:left="0"/>
            </w:pPr>
            <w:r>
              <w:t>NULL</w:t>
            </w:r>
          </w:p>
        </w:tc>
      </w:tr>
      <w:tr w:rsidR="00F846B4" w14:paraId="2A9FEDEC" w14:textId="77777777" w:rsidTr="00E4360B">
        <w:tc>
          <w:tcPr>
            <w:tcW w:w="1580" w:type="dxa"/>
          </w:tcPr>
          <w:p w14:paraId="3449E2D1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18F4DB6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82" w:type="dxa"/>
          </w:tcPr>
          <w:p w14:paraId="41A4F42B" w14:textId="77777777" w:rsidR="00F846B4" w:rsidRDefault="00F846B4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204" w:type="dxa"/>
          </w:tcPr>
          <w:p w14:paraId="7037E02C" w14:textId="77777777" w:rsidR="00F846B4" w:rsidRDefault="00F846B4" w:rsidP="007E0730">
            <w:pPr>
              <w:pStyle w:val="BodyText"/>
              <w:ind w:left="0"/>
            </w:pPr>
            <w:r>
              <w:t>NULL</w:t>
            </w:r>
          </w:p>
        </w:tc>
      </w:tr>
    </w:tbl>
    <w:p w14:paraId="54774CFA" w14:textId="77777777" w:rsidR="00F846B4" w:rsidRDefault="00F846B4" w:rsidP="00F846B4">
      <w:pPr>
        <w:pStyle w:val="BodyText"/>
      </w:pPr>
    </w:p>
    <w:p w14:paraId="7FD0EF47" w14:textId="77777777" w:rsidR="00FA4DB7" w:rsidRDefault="000F330C" w:rsidP="000F330C">
      <w:pPr>
        <w:pStyle w:val="BodyText"/>
        <w:numPr>
          <w:ilvl w:val="0"/>
          <w:numId w:val="40"/>
        </w:numPr>
      </w:pPr>
      <w:r>
        <w:t>If</w:t>
      </w:r>
      <w:r w:rsidR="00FA4DB7">
        <w:t xml:space="preserve"> the apps is re-installed on the same device, same use id is adopted. Hence, there is no change in </w:t>
      </w:r>
      <w:proofErr w:type="spellStart"/>
      <w:r w:rsidR="00FA4DB7">
        <w:t>Catapush</w:t>
      </w:r>
      <w:proofErr w:type="spellEnd"/>
      <w:r w:rsidR="00FA4DB7">
        <w:t>.</w:t>
      </w:r>
      <w:r w:rsidR="00B0467E">
        <w:t xml:space="preserve"> Yet there is update in BOSS, and will be discussed </w:t>
      </w:r>
      <w:r w:rsidR="00D36E24">
        <w:t>in next section</w:t>
      </w:r>
      <w:r w:rsidR="00B0467E">
        <w:t>.</w:t>
      </w:r>
    </w:p>
    <w:p w14:paraId="0D787C8B" w14:textId="77777777" w:rsidR="00FA4DB7" w:rsidRDefault="00FA4DB7" w:rsidP="00FA4DB7">
      <w:pPr>
        <w:pStyle w:val="BodyText"/>
      </w:pPr>
    </w:p>
    <w:p w14:paraId="624E9CD0" w14:textId="77777777" w:rsidR="00FA4DB7" w:rsidRDefault="00FA4DB7" w:rsidP="006646F6">
      <w:pPr>
        <w:pStyle w:val="BodyText"/>
        <w:numPr>
          <w:ilvl w:val="0"/>
          <w:numId w:val="39"/>
        </w:numPr>
      </w:pPr>
      <w:r>
        <w:lastRenderedPageBreak/>
        <w:t xml:space="preserve">After a customer binds his </w:t>
      </w:r>
      <w:r w:rsidR="00E44586">
        <w:t>document id</w:t>
      </w:r>
      <w:r>
        <w:t xml:space="preserve"> with </w:t>
      </w:r>
      <w:commentRangeStart w:id="11"/>
      <w:r>
        <w:t>a mobile apps</w:t>
      </w:r>
      <w:commentRangeEnd w:id="11"/>
      <w:r w:rsidR="00960012">
        <w:rPr>
          <w:rStyle w:val="CommentReference"/>
          <w:rFonts w:ascii="Times New Roman" w:hAnsi="Times New Roman"/>
          <w:spacing w:val="0"/>
        </w:rPr>
        <w:commentReference w:id="11"/>
      </w:r>
      <w:r>
        <w:t xml:space="preserve">, below </w:t>
      </w:r>
      <w:r w:rsidR="002129EB">
        <w:t>should be</w:t>
      </w:r>
      <w:r>
        <w:t xml:space="preserve"> updated in BOSS. </w:t>
      </w:r>
      <w:r w:rsidR="0051415A">
        <w:t>Hence, a</w:t>
      </w:r>
      <w:r>
        <w:t xml:space="preserve"> customer can have at most </w:t>
      </w:r>
      <w:commentRangeStart w:id="12"/>
      <w:r>
        <w:t>4 records in the below table, one for each mobile apps</w:t>
      </w:r>
      <w:commentRangeEnd w:id="12"/>
      <w:r w:rsidR="00960012">
        <w:rPr>
          <w:rStyle w:val="CommentReference"/>
          <w:rFonts w:ascii="Times New Roman" w:hAnsi="Times New Roman"/>
          <w:spacing w:val="0"/>
        </w:rPr>
        <w:commentReference w:id="12"/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494"/>
        <w:gridCol w:w="2192"/>
      </w:tblGrid>
      <w:tr w:rsidR="007877BF" w14:paraId="2E6D0F60" w14:textId="77777777" w:rsidTr="00E4360B">
        <w:tc>
          <w:tcPr>
            <w:tcW w:w="1580" w:type="dxa"/>
          </w:tcPr>
          <w:p w14:paraId="7CE2B9DD" w14:textId="77777777" w:rsidR="007877BF" w:rsidRDefault="007877BF" w:rsidP="0051415A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21015F7A" w14:textId="2D256243" w:rsidR="007877BF" w:rsidRDefault="007877BF" w:rsidP="0051415A">
            <w:pPr>
              <w:pStyle w:val="BodyText"/>
              <w:ind w:left="0"/>
            </w:pPr>
            <w:r>
              <w:t>Device ID</w:t>
            </w:r>
            <w:ins w:id="13" w:author="Andy Yeung (ITD)" w:date="2020-06-17T14:38:00Z">
              <w:r w:rsidR="00BA02CB">
                <w:t>/Token</w:t>
              </w:r>
            </w:ins>
          </w:p>
        </w:tc>
        <w:tc>
          <w:tcPr>
            <w:tcW w:w="1494" w:type="dxa"/>
          </w:tcPr>
          <w:p w14:paraId="4CB89F77" w14:textId="77777777" w:rsidR="007877BF" w:rsidRDefault="007877BF" w:rsidP="0051415A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192" w:type="dxa"/>
          </w:tcPr>
          <w:p w14:paraId="61CA7165" w14:textId="77777777" w:rsidR="007877BF" w:rsidRDefault="00E4360B" w:rsidP="0051415A">
            <w:pPr>
              <w:pStyle w:val="BodyText"/>
              <w:ind w:left="0"/>
            </w:pPr>
            <w:r>
              <w:t>Customer document id</w:t>
            </w:r>
          </w:p>
        </w:tc>
      </w:tr>
      <w:tr w:rsidR="007877BF" w14:paraId="7CE60A9C" w14:textId="77777777" w:rsidTr="00E4360B">
        <w:tc>
          <w:tcPr>
            <w:tcW w:w="1580" w:type="dxa"/>
          </w:tcPr>
          <w:p w14:paraId="28F3ADFE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2766B421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1494" w:type="dxa"/>
          </w:tcPr>
          <w:p w14:paraId="2A191B13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  <w:tc>
          <w:tcPr>
            <w:tcW w:w="2192" w:type="dxa"/>
          </w:tcPr>
          <w:p w14:paraId="20306D83" w14:textId="77777777" w:rsidR="007877BF" w:rsidRDefault="007877BF" w:rsidP="0051415A">
            <w:pPr>
              <w:pStyle w:val="BodyText"/>
              <w:ind w:left="0"/>
            </w:pPr>
            <w:r>
              <w:t>xxx</w:t>
            </w:r>
          </w:p>
        </w:tc>
      </w:tr>
    </w:tbl>
    <w:p w14:paraId="20320294" w14:textId="77777777" w:rsidR="00FA4DB7" w:rsidRDefault="00FA4DB7" w:rsidP="00FA4DB7">
      <w:pPr>
        <w:pStyle w:val="BodyText"/>
      </w:pPr>
    </w:p>
    <w:p w14:paraId="39999DA4" w14:textId="77777777" w:rsidR="00C66FE0" w:rsidRDefault="00C66FE0" w:rsidP="00FA4DB7">
      <w:pPr>
        <w:pStyle w:val="BodyText"/>
      </w:pPr>
    </w:p>
    <w:p w14:paraId="5541670E" w14:textId="77777777" w:rsidR="00640AC7" w:rsidRDefault="00640AC7" w:rsidP="00FA4DB7">
      <w:pPr>
        <w:pStyle w:val="BodyText"/>
        <w:ind w:left="0"/>
      </w:pPr>
    </w:p>
    <w:p w14:paraId="491B730E" w14:textId="77777777" w:rsidR="00FA4DB7" w:rsidRDefault="00FA4DB7" w:rsidP="00FA4DB7">
      <w:pPr>
        <w:pStyle w:val="Heading3"/>
      </w:pPr>
      <w:bookmarkStart w:id="14" w:name="_Toc43193945"/>
      <w:r>
        <w:t>Device ID and customer ID Synchronization</w:t>
      </w:r>
      <w:bookmarkEnd w:id="14"/>
    </w:p>
    <w:p w14:paraId="3D19BA4D" w14:textId="77777777" w:rsidR="00FA4DB7" w:rsidRPr="00FA4DB7" w:rsidRDefault="00FA4DB7" w:rsidP="00FA4DB7">
      <w:pPr>
        <w:pStyle w:val="BodyText"/>
        <w:ind w:left="0" w:firstLine="360"/>
      </w:pPr>
      <w:r>
        <w:t xml:space="preserve">All </w:t>
      </w:r>
      <w:r w:rsidR="002129EB">
        <w:t xml:space="preserve">records </w:t>
      </w:r>
      <w:r>
        <w:t>are synchroniz</w:t>
      </w:r>
      <w:r w:rsidR="002129EB">
        <w:t>ed</w:t>
      </w:r>
      <w:r>
        <w:t xml:space="preserve"> from mobile apps to BOSS</w:t>
      </w:r>
      <w:r w:rsidR="002129EB">
        <w:t xml:space="preserve"> online.</w:t>
      </w:r>
    </w:p>
    <w:p w14:paraId="1F0CEA20" w14:textId="77777777" w:rsidR="00FA4DB7" w:rsidRDefault="00FA4DB7" w:rsidP="00FA4DB7">
      <w:pPr>
        <w:pStyle w:val="BodyText"/>
        <w:numPr>
          <w:ilvl w:val="0"/>
          <w:numId w:val="36"/>
        </w:numPr>
      </w:pPr>
      <w:r>
        <w:t xml:space="preserve">After Mobile apps installation: </w:t>
      </w:r>
    </w:p>
    <w:p w14:paraId="4D7E9269" w14:textId="77777777" w:rsidR="00FA4DB7" w:rsidRDefault="00FA4DB7" w:rsidP="00FA4DB7">
      <w:pPr>
        <w:pStyle w:val="BodyText"/>
        <w:numPr>
          <w:ilvl w:val="1"/>
          <w:numId w:val="36"/>
        </w:numPr>
      </w:pPr>
      <w:r>
        <w:t xml:space="preserve">insert </w:t>
      </w:r>
      <w:r w:rsidR="00A678B6">
        <w:t>record (</w:t>
      </w:r>
      <w:r>
        <w:t>app id + device id + user id</w:t>
      </w:r>
      <w:r w:rsidR="00A678B6">
        <w:t>)</w:t>
      </w:r>
    </w:p>
    <w:p w14:paraId="0BC3963F" w14:textId="77777777" w:rsidR="00FA4DB7" w:rsidRDefault="00FA4DB7" w:rsidP="00FA4DB7">
      <w:pPr>
        <w:pStyle w:val="BodyText"/>
        <w:numPr>
          <w:ilvl w:val="1"/>
          <w:numId w:val="36"/>
        </w:numPr>
      </w:pPr>
      <w:r>
        <w:t xml:space="preserve">if </w:t>
      </w:r>
      <w:r w:rsidR="00A678B6">
        <w:t xml:space="preserve">the </w:t>
      </w:r>
      <w:r>
        <w:t>record already exist, clear customer id</w:t>
      </w:r>
    </w:p>
    <w:p w14:paraId="6967A907" w14:textId="77777777" w:rsidR="00FA4DB7" w:rsidRDefault="00FA4DB7" w:rsidP="00FA4DB7">
      <w:pPr>
        <w:pStyle w:val="BodyText"/>
        <w:numPr>
          <w:ilvl w:val="0"/>
          <w:numId w:val="36"/>
        </w:numPr>
      </w:pPr>
      <w:r>
        <w:t xml:space="preserve">After biometric binding, </w:t>
      </w:r>
    </w:p>
    <w:p w14:paraId="48CC6FF2" w14:textId="77777777" w:rsidR="00F846B4" w:rsidRDefault="00C73ED0" w:rsidP="00F846B4">
      <w:pPr>
        <w:pStyle w:val="BodyText"/>
        <w:numPr>
          <w:ilvl w:val="1"/>
          <w:numId w:val="36"/>
        </w:numPr>
      </w:pPr>
      <w:r>
        <w:t>c</w:t>
      </w:r>
      <w:r w:rsidR="00F846B4">
        <w:t>lear</w:t>
      </w:r>
      <w:r w:rsidR="00CC687F">
        <w:t xml:space="preserve"> customer id of</w:t>
      </w:r>
      <w:r w:rsidR="005B5709">
        <w:t xml:space="preserve"> the existing record with the same app id + customer id</w:t>
      </w:r>
    </w:p>
    <w:p w14:paraId="65EF8129" w14:textId="77777777" w:rsidR="00FA4DB7" w:rsidRDefault="007877BF" w:rsidP="00FA4DB7">
      <w:pPr>
        <w:pStyle w:val="BodyText"/>
        <w:numPr>
          <w:ilvl w:val="1"/>
          <w:numId w:val="36"/>
        </w:numPr>
      </w:pPr>
      <w:r>
        <w:t>assign</w:t>
      </w:r>
      <w:r w:rsidR="00FA77E4">
        <w:t xml:space="preserve"> customer id with matching app id + device id + user id</w:t>
      </w:r>
    </w:p>
    <w:p w14:paraId="303AF177" w14:textId="77777777" w:rsidR="00CC687F" w:rsidRDefault="00CC687F" w:rsidP="00CC687F">
      <w:pPr>
        <w:pStyle w:val="BodyText"/>
        <w:ind w:left="1440"/>
      </w:pPr>
    </w:p>
    <w:p w14:paraId="604E2776" w14:textId="77777777" w:rsidR="0026286A" w:rsidRDefault="00415704" w:rsidP="0026286A">
      <w:pPr>
        <w:pStyle w:val="BodyText"/>
        <w:numPr>
          <w:ilvl w:val="0"/>
          <w:numId w:val="39"/>
        </w:numPr>
      </w:pPr>
      <w:r>
        <w:t>Examples of r</w:t>
      </w:r>
      <w:r w:rsidR="0026286A">
        <w:t xml:space="preserve">ecord maintenance </w:t>
      </w:r>
    </w:p>
    <w:p w14:paraId="314CD3C7" w14:textId="77777777" w:rsidR="0026286A" w:rsidRDefault="0026286A" w:rsidP="0026286A">
      <w:pPr>
        <w:pStyle w:val="BodyText"/>
        <w:ind w:left="720"/>
      </w:pPr>
      <w:r>
        <w:t>Example 1</w:t>
      </w:r>
    </w:p>
    <w:p w14:paraId="6B654112" w14:textId="77777777" w:rsidR="0026286A" w:rsidRDefault="0026286A" w:rsidP="0026286A">
      <w:pPr>
        <w:pStyle w:val="BodyText"/>
        <w:ind w:left="0" w:firstLine="360"/>
      </w:pPr>
      <w:r>
        <w:t xml:space="preserve">  Time1: customer install mobile apps A. Below record is added.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26286A" w14:paraId="315A373C" w14:textId="77777777" w:rsidTr="00E44586">
        <w:tc>
          <w:tcPr>
            <w:tcW w:w="1580" w:type="dxa"/>
          </w:tcPr>
          <w:p w14:paraId="267E5031" w14:textId="77777777" w:rsidR="0026286A" w:rsidRDefault="0026286A" w:rsidP="007E0730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56D73CFE" w14:textId="0E375E57" w:rsidR="0026286A" w:rsidRDefault="0026286A" w:rsidP="007E0730">
            <w:pPr>
              <w:pStyle w:val="BodyText"/>
              <w:ind w:left="0"/>
            </w:pPr>
            <w:r>
              <w:t>Device ID</w:t>
            </w:r>
            <w:ins w:id="15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1A4BCA45" w14:textId="77777777" w:rsidR="0026286A" w:rsidRDefault="0026286A" w:rsidP="007E0730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689B856B" w14:textId="77777777" w:rsidR="0026286A" w:rsidRDefault="0026286A" w:rsidP="00E44586">
            <w:pPr>
              <w:pStyle w:val="BodyText"/>
              <w:ind w:left="0"/>
            </w:pPr>
            <w:r>
              <w:t xml:space="preserve">Customer </w:t>
            </w:r>
            <w:r w:rsidR="00E44586">
              <w:t>document id</w:t>
            </w:r>
          </w:p>
        </w:tc>
      </w:tr>
      <w:tr w:rsidR="0026286A" w14:paraId="7251C519" w14:textId="77777777" w:rsidTr="00E44586">
        <w:tc>
          <w:tcPr>
            <w:tcW w:w="1580" w:type="dxa"/>
          </w:tcPr>
          <w:p w14:paraId="6D05B8B5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0F8BF5A3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075B27B0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4F0E4AA0" w14:textId="77777777" w:rsidR="0026286A" w:rsidRDefault="0026286A" w:rsidP="007E0730">
            <w:pPr>
              <w:pStyle w:val="BodyText"/>
              <w:ind w:left="0"/>
            </w:pPr>
            <w:r>
              <w:t>NULL</w:t>
            </w:r>
          </w:p>
        </w:tc>
      </w:tr>
    </w:tbl>
    <w:p w14:paraId="46033C47" w14:textId="77777777" w:rsidR="0026286A" w:rsidRDefault="0026286A" w:rsidP="0026286A">
      <w:pPr>
        <w:pStyle w:val="BodyText"/>
        <w:ind w:left="0"/>
      </w:pPr>
    </w:p>
    <w:p w14:paraId="052C54BA" w14:textId="77777777" w:rsidR="0026286A" w:rsidRDefault="0026286A" w:rsidP="0026286A">
      <w:pPr>
        <w:pStyle w:val="BodyText"/>
        <w:ind w:left="0"/>
      </w:pPr>
      <w:r>
        <w:tab/>
        <w:t>Time 2: customer bind his HKID with device.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36A9C623" w14:textId="77777777" w:rsidTr="00E44586">
        <w:tc>
          <w:tcPr>
            <w:tcW w:w="1580" w:type="dxa"/>
          </w:tcPr>
          <w:p w14:paraId="10BB0A63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728A2EE2" w14:textId="7D2AEA59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6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3A3599C6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35591C91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3591B931" w14:textId="77777777" w:rsidTr="00E44586">
        <w:tc>
          <w:tcPr>
            <w:tcW w:w="1580" w:type="dxa"/>
          </w:tcPr>
          <w:p w14:paraId="2A22EFED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195B2E51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5A0C9D6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0FEAF24" w14:textId="77777777" w:rsidR="0026286A" w:rsidRDefault="0026286A" w:rsidP="007E0730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</w:tbl>
    <w:p w14:paraId="327A60B9" w14:textId="77777777" w:rsidR="0026286A" w:rsidRDefault="0026286A" w:rsidP="0026286A">
      <w:pPr>
        <w:pStyle w:val="BodyText"/>
        <w:ind w:left="0"/>
      </w:pPr>
    </w:p>
    <w:p w14:paraId="1BDD5D78" w14:textId="77777777" w:rsidR="0026286A" w:rsidRDefault="0026286A" w:rsidP="0026286A">
      <w:pPr>
        <w:pStyle w:val="BodyText"/>
        <w:ind w:left="0"/>
      </w:pPr>
      <w:r>
        <w:tab/>
        <w:t>Time 3: customer re-install mobile apps on the same device. The customer ID should be removed.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14F90210" w14:textId="77777777" w:rsidTr="00E44586">
        <w:tc>
          <w:tcPr>
            <w:tcW w:w="1580" w:type="dxa"/>
          </w:tcPr>
          <w:p w14:paraId="16578A48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37609CC9" w14:textId="726D41C1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7" w:author="Andy Yeung (ITD)" w:date="2020-06-17T14:38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106BA071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0BF6C53A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480A9CDC" w14:textId="77777777" w:rsidTr="00E44586">
        <w:tc>
          <w:tcPr>
            <w:tcW w:w="1580" w:type="dxa"/>
          </w:tcPr>
          <w:p w14:paraId="2FD0D7EF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79F8C789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352" w:type="dxa"/>
          </w:tcPr>
          <w:p w14:paraId="580BB93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54CC98B1" w14:textId="77777777" w:rsidR="0026286A" w:rsidRDefault="0026286A" w:rsidP="007E0730">
            <w:pPr>
              <w:pStyle w:val="BodyText"/>
              <w:ind w:left="0"/>
            </w:pPr>
            <w:r>
              <w:t xml:space="preserve">Xxx </w:t>
            </w:r>
            <w:r>
              <w:sym w:font="Wingdings" w:char="F0E0"/>
            </w:r>
            <w:r>
              <w:t xml:space="preserve"> NULL</w:t>
            </w:r>
          </w:p>
        </w:tc>
      </w:tr>
    </w:tbl>
    <w:p w14:paraId="5A30869A" w14:textId="77777777" w:rsidR="0026286A" w:rsidRDefault="0026286A" w:rsidP="0026286A">
      <w:pPr>
        <w:pStyle w:val="BodyText"/>
        <w:ind w:left="0"/>
      </w:pPr>
    </w:p>
    <w:p w14:paraId="12A8A441" w14:textId="77777777" w:rsidR="0026286A" w:rsidRDefault="0026286A" w:rsidP="0026286A">
      <w:pPr>
        <w:pStyle w:val="BodyText"/>
        <w:ind w:left="720"/>
      </w:pPr>
      <w:r>
        <w:t>Example 2</w:t>
      </w:r>
    </w:p>
    <w:p w14:paraId="6AB21113" w14:textId="77777777" w:rsidR="0026286A" w:rsidRDefault="0026286A" w:rsidP="0026286A">
      <w:pPr>
        <w:pStyle w:val="BodyText"/>
        <w:ind w:left="0" w:firstLine="360"/>
      </w:pPr>
      <w:r>
        <w:t xml:space="preserve">  Time1: customer install mobile apps A on 2 devices. Below record is added.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6C736053" w14:textId="77777777" w:rsidTr="00E44586">
        <w:tc>
          <w:tcPr>
            <w:tcW w:w="1580" w:type="dxa"/>
          </w:tcPr>
          <w:p w14:paraId="4C460056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3487B571" w14:textId="2FA856A0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8" w:author="Andy Yeung (ITD)" w:date="2020-06-17T14:39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55486D7E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569D5283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14882775" w14:textId="77777777" w:rsidTr="00E44586">
        <w:tc>
          <w:tcPr>
            <w:tcW w:w="1580" w:type="dxa"/>
          </w:tcPr>
          <w:p w14:paraId="21435035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2E68C511" w14:textId="77777777" w:rsidR="0026286A" w:rsidRDefault="0026286A" w:rsidP="007E0730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045CDF6B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79F3AEDC" w14:textId="77777777" w:rsidR="0026286A" w:rsidRDefault="0026286A" w:rsidP="007E0730">
            <w:pPr>
              <w:pStyle w:val="BodyText"/>
              <w:ind w:left="0"/>
            </w:pPr>
            <w:r>
              <w:t>NULL</w:t>
            </w:r>
          </w:p>
        </w:tc>
      </w:tr>
      <w:tr w:rsidR="0026286A" w14:paraId="3CC294B2" w14:textId="77777777" w:rsidTr="00E44586">
        <w:tc>
          <w:tcPr>
            <w:tcW w:w="1580" w:type="dxa"/>
          </w:tcPr>
          <w:p w14:paraId="465E7EF5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2395379" w14:textId="77777777" w:rsidR="0026286A" w:rsidRDefault="0026286A" w:rsidP="007E0730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5C4413F5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ABE9763" w14:textId="77777777" w:rsidR="0026286A" w:rsidRDefault="0026286A" w:rsidP="007E0730">
            <w:pPr>
              <w:pStyle w:val="BodyText"/>
              <w:ind w:left="0"/>
            </w:pPr>
            <w:r>
              <w:t>NULL</w:t>
            </w:r>
          </w:p>
        </w:tc>
      </w:tr>
    </w:tbl>
    <w:p w14:paraId="0FCF4171" w14:textId="77777777" w:rsidR="0026286A" w:rsidRDefault="0026286A" w:rsidP="0026286A">
      <w:pPr>
        <w:pStyle w:val="BodyText"/>
        <w:ind w:left="0"/>
      </w:pPr>
    </w:p>
    <w:p w14:paraId="1D0E3830" w14:textId="77777777" w:rsidR="0026286A" w:rsidRDefault="0026286A" w:rsidP="0026286A">
      <w:pPr>
        <w:pStyle w:val="BodyText"/>
        <w:ind w:left="0"/>
      </w:pPr>
      <w:r>
        <w:tab/>
        <w:t>Time 2: customer bind his HKID with device A.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77D60BF8" w14:textId="77777777" w:rsidTr="00E44586">
        <w:tc>
          <w:tcPr>
            <w:tcW w:w="1580" w:type="dxa"/>
          </w:tcPr>
          <w:p w14:paraId="458E3C64" w14:textId="77777777" w:rsidR="00E44586" w:rsidRDefault="00E44586" w:rsidP="00E44586">
            <w:pPr>
              <w:pStyle w:val="BodyText"/>
              <w:ind w:left="0"/>
            </w:pPr>
            <w:r>
              <w:t>Use id</w:t>
            </w:r>
          </w:p>
        </w:tc>
        <w:tc>
          <w:tcPr>
            <w:tcW w:w="1843" w:type="dxa"/>
          </w:tcPr>
          <w:p w14:paraId="7CAF8F95" w14:textId="648078D4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19" w:author="Andy Yeung (ITD)" w:date="2020-06-17T14:39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76243D5D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67530AE6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4A70CF3A" w14:textId="77777777" w:rsidTr="00E44586">
        <w:tc>
          <w:tcPr>
            <w:tcW w:w="1580" w:type="dxa"/>
          </w:tcPr>
          <w:p w14:paraId="699610F1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3D14E476" w14:textId="77777777" w:rsidR="0026286A" w:rsidRDefault="0026286A" w:rsidP="007E0730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658D66D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7CAE6BF7" w14:textId="77777777" w:rsidR="0026286A" w:rsidRDefault="0026286A" w:rsidP="007E0730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  <w:tr w:rsidR="0026286A" w14:paraId="3AE8D3E0" w14:textId="77777777" w:rsidTr="00E44586">
        <w:tc>
          <w:tcPr>
            <w:tcW w:w="1580" w:type="dxa"/>
          </w:tcPr>
          <w:p w14:paraId="64CABE8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50FB6448" w14:textId="77777777" w:rsidR="0026286A" w:rsidRDefault="0026286A" w:rsidP="007E0730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5742FCF0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3FEE7AC6" w14:textId="77777777" w:rsidR="0026286A" w:rsidRDefault="0026286A" w:rsidP="007E0730">
            <w:pPr>
              <w:pStyle w:val="BodyText"/>
              <w:ind w:left="0"/>
            </w:pPr>
            <w:r>
              <w:t xml:space="preserve">NULL </w:t>
            </w:r>
          </w:p>
        </w:tc>
      </w:tr>
    </w:tbl>
    <w:p w14:paraId="1114F8F7" w14:textId="77777777" w:rsidR="0026286A" w:rsidRDefault="0026286A" w:rsidP="0026286A">
      <w:pPr>
        <w:pStyle w:val="BodyText"/>
        <w:ind w:left="0"/>
      </w:pPr>
    </w:p>
    <w:p w14:paraId="6C9FE53C" w14:textId="77777777" w:rsidR="0026286A" w:rsidRDefault="0026286A" w:rsidP="0026286A">
      <w:pPr>
        <w:pStyle w:val="BodyText"/>
        <w:ind w:left="0"/>
      </w:pPr>
      <w:r>
        <w:tab/>
        <w:t>Time 3: customer bind his HKID with device B. Customer HKID is then updated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843"/>
        <w:gridCol w:w="1352"/>
        <w:gridCol w:w="2334"/>
      </w:tblGrid>
      <w:tr w:rsidR="00E44586" w14:paraId="39F08B91" w14:textId="77777777" w:rsidTr="00E44586">
        <w:tc>
          <w:tcPr>
            <w:tcW w:w="1580" w:type="dxa"/>
          </w:tcPr>
          <w:p w14:paraId="4D2A0FE7" w14:textId="77777777" w:rsidR="00E44586" w:rsidRDefault="00E44586" w:rsidP="00E44586">
            <w:pPr>
              <w:pStyle w:val="BodyText"/>
              <w:ind w:left="0"/>
            </w:pPr>
            <w:r>
              <w:lastRenderedPageBreak/>
              <w:t>Use id</w:t>
            </w:r>
          </w:p>
        </w:tc>
        <w:tc>
          <w:tcPr>
            <w:tcW w:w="1843" w:type="dxa"/>
          </w:tcPr>
          <w:p w14:paraId="61B0FA57" w14:textId="68100A65" w:rsidR="00E44586" w:rsidRDefault="00E44586" w:rsidP="00E44586">
            <w:pPr>
              <w:pStyle w:val="BodyText"/>
              <w:ind w:left="0"/>
            </w:pPr>
            <w:r>
              <w:t>Device ID</w:t>
            </w:r>
            <w:ins w:id="20" w:author="Andy Yeung (ITD)" w:date="2020-06-17T14:39:00Z">
              <w:r w:rsidR="00BA02CB">
                <w:t>/Token</w:t>
              </w:r>
            </w:ins>
          </w:p>
        </w:tc>
        <w:tc>
          <w:tcPr>
            <w:tcW w:w="1352" w:type="dxa"/>
          </w:tcPr>
          <w:p w14:paraId="5D80CB3F" w14:textId="77777777" w:rsidR="00E44586" w:rsidRDefault="00E44586" w:rsidP="00E44586">
            <w:pPr>
              <w:pStyle w:val="BodyText"/>
              <w:ind w:left="0"/>
            </w:pPr>
            <w:r>
              <w:t>App ID</w:t>
            </w:r>
          </w:p>
        </w:tc>
        <w:tc>
          <w:tcPr>
            <w:tcW w:w="2334" w:type="dxa"/>
          </w:tcPr>
          <w:p w14:paraId="31022274" w14:textId="77777777" w:rsidR="00E44586" w:rsidRDefault="00E44586" w:rsidP="00E44586">
            <w:pPr>
              <w:pStyle w:val="BodyText"/>
              <w:ind w:left="0"/>
            </w:pPr>
            <w:r>
              <w:t>Customer document id</w:t>
            </w:r>
          </w:p>
        </w:tc>
      </w:tr>
      <w:tr w:rsidR="0026286A" w14:paraId="0B4ECE62" w14:textId="77777777" w:rsidTr="00E44586">
        <w:tc>
          <w:tcPr>
            <w:tcW w:w="1580" w:type="dxa"/>
          </w:tcPr>
          <w:p w14:paraId="5C2701D5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5F7E1F25" w14:textId="77777777" w:rsidR="0026286A" w:rsidRDefault="0026286A" w:rsidP="007E0730">
            <w:pPr>
              <w:pStyle w:val="BodyText"/>
              <w:ind w:left="0"/>
            </w:pPr>
            <w:r>
              <w:t>AAA</w:t>
            </w:r>
          </w:p>
        </w:tc>
        <w:tc>
          <w:tcPr>
            <w:tcW w:w="1352" w:type="dxa"/>
          </w:tcPr>
          <w:p w14:paraId="047DB55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65A1CD53" w14:textId="77777777" w:rsidR="0026286A" w:rsidRDefault="0026286A" w:rsidP="007E0730">
            <w:pPr>
              <w:pStyle w:val="BodyText"/>
              <w:ind w:left="0"/>
            </w:pPr>
            <w:r>
              <w:t xml:space="preserve">Xxx </w:t>
            </w:r>
            <w:r>
              <w:sym w:font="Wingdings" w:char="F0E0"/>
            </w:r>
            <w:r>
              <w:t xml:space="preserve"> NULL</w:t>
            </w:r>
          </w:p>
        </w:tc>
      </w:tr>
      <w:tr w:rsidR="0026286A" w14:paraId="2FD4BBEF" w14:textId="77777777" w:rsidTr="00E44586">
        <w:tc>
          <w:tcPr>
            <w:tcW w:w="1580" w:type="dxa"/>
          </w:tcPr>
          <w:p w14:paraId="69504849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1843" w:type="dxa"/>
          </w:tcPr>
          <w:p w14:paraId="47F20BAF" w14:textId="77777777" w:rsidR="0026286A" w:rsidRDefault="0026286A" w:rsidP="007E0730">
            <w:pPr>
              <w:pStyle w:val="BodyText"/>
              <w:ind w:left="0"/>
            </w:pPr>
            <w:r>
              <w:t>BBB</w:t>
            </w:r>
          </w:p>
        </w:tc>
        <w:tc>
          <w:tcPr>
            <w:tcW w:w="1352" w:type="dxa"/>
          </w:tcPr>
          <w:p w14:paraId="2BB71962" w14:textId="77777777" w:rsidR="0026286A" w:rsidRDefault="0026286A" w:rsidP="007E0730">
            <w:pPr>
              <w:pStyle w:val="BodyText"/>
              <w:ind w:left="0"/>
            </w:pPr>
            <w:r>
              <w:t>xxx</w:t>
            </w:r>
          </w:p>
        </w:tc>
        <w:tc>
          <w:tcPr>
            <w:tcW w:w="2334" w:type="dxa"/>
          </w:tcPr>
          <w:p w14:paraId="2A559227" w14:textId="77777777" w:rsidR="0026286A" w:rsidRDefault="0026286A" w:rsidP="007E0730">
            <w:pPr>
              <w:pStyle w:val="BodyText"/>
              <w:ind w:left="0"/>
            </w:pPr>
            <w:r>
              <w:t xml:space="preserve">NULL </w:t>
            </w:r>
            <w:r>
              <w:sym w:font="Wingdings" w:char="F0E0"/>
            </w:r>
            <w:r>
              <w:t xml:space="preserve"> xxx</w:t>
            </w:r>
          </w:p>
        </w:tc>
      </w:tr>
    </w:tbl>
    <w:p w14:paraId="0F3A8A88" w14:textId="77777777" w:rsidR="0026286A" w:rsidRDefault="0026286A" w:rsidP="0026286A">
      <w:pPr>
        <w:pStyle w:val="BodyText"/>
        <w:ind w:left="0"/>
      </w:pPr>
    </w:p>
    <w:p w14:paraId="53E13A8D" w14:textId="77777777" w:rsidR="0026286A" w:rsidRDefault="0026286A" w:rsidP="0026286A">
      <w:pPr>
        <w:pStyle w:val="BodyText"/>
        <w:ind w:left="0"/>
      </w:pPr>
    </w:p>
    <w:p w14:paraId="02902771" w14:textId="77777777" w:rsidR="00640AC7" w:rsidRDefault="00640AC7" w:rsidP="00FA4DB7">
      <w:pPr>
        <w:pStyle w:val="BodyText"/>
        <w:ind w:left="0"/>
      </w:pPr>
    </w:p>
    <w:p w14:paraId="6F45C2F6" w14:textId="77777777" w:rsidR="00FA4DB7" w:rsidRDefault="00925F6E" w:rsidP="00FA4DB7">
      <w:pPr>
        <w:pStyle w:val="Heading3"/>
      </w:pPr>
      <w:bookmarkStart w:id="21" w:name="_Toc43193946"/>
      <w:r>
        <w:t xml:space="preserve">Types of </w:t>
      </w:r>
      <w:r w:rsidR="00FA4DB7">
        <w:t>PN Requests</w:t>
      </w:r>
      <w:bookmarkEnd w:id="21"/>
    </w:p>
    <w:p w14:paraId="625537F3" w14:textId="77777777" w:rsidR="00FA4DB7" w:rsidRDefault="00FA4DB7" w:rsidP="00FA4DB7">
      <w:pPr>
        <w:pStyle w:val="BodyText"/>
        <w:numPr>
          <w:ilvl w:val="0"/>
          <w:numId w:val="31"/>
        </w:numPr>
      </w:pPr>
      <w:r>
        <w:t>Below are different types of PN requests. All are targeted at a specific mobile apps.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8"/>
        <w:gridCol w:w="2475"/>
        <w:gridCol w:w="2475"/>
      </w:tblGrid>
      <w:tr w:rsidR="00FA4DB7" w14:paraId="30E3733E" w14:textId="77777777" w:rsidTr="0051415A">
        <w:tc>
          <w:tcPr>
            <w:tcW w:w="2538" w:type="dxa"/>
          </w:tcPr>
          <w:p w14:paraId="7A505B49" w14:textId="77777777" w:rsidR="00FA4DB7" w:rsidRPr="004B4767" w:rsidRDefault="00E45A2C" w:rsidP="00EB6D01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</w:rPr>
              <w:t>Type of</w:t>
            </w:r>
            <w:r w:rsidR="00FA4DB7" w:rsidRPr="004B4767">
              <w:rPr>
                <w:b/>
              </w:rPr>
              <w:t xml:space="preserve"> PN</w:t>
            </w:r>
          </w:p>
        </w:tc>
        <w:tc>
          <w:tcPr>
            <w:tcW w:w="2475" w:type="dxa"/>
          </w:tcPr>
          <w:p w14:paraId="77CB02F1" w14:textId="77777777" w:rsidR="00FA4DB7" w:rsidRPr="004B4767" w:rsidRDefault="00FA4DB7" w:rsidP="0051415A">
            <w:pPr>
              <w:pStyle w:val="BodyText"/>
              <w:ind w:left="0"/>
              <w:jc w:val="center"/>
              <w:rPr>
                <w:b/>
              </w:rPr>
            </w:pPr>
            <w:r w:rsidRPr="004B4767">
              <w:rPr>
                <w:b/>
              </w:rPr>
              <w:t xml:space="preserve">A) </w:t>
            </w:r>
            <w:r w:rsidR="009103AC">
              <w:rPr>
                <w:b/>
              </w:rPr>
              <w:t xml:space="preserve">via </w:t>
            </w:r>
            <w:proofErr w:type="spellStart"/>
            <w:r w:rsidRPr="004B4767">
              <w:rPr>
                <w:b/>
              </w:rPr>
              <w:t>Catapush</w:t>
            </w:r>
            <w:proofErr w:type="spellEnd"/>
          </w:p>
        </w:tc>
        <w:tc>
          <w:tcPr>
            <w:tcW w:w="2475" w:type="dxa"/>
          </w:tcPr>
          <w:p w14:paraId="423CC878" w14:textId="77777777" w:rsidR="00FA4DB7" w:rsidRPr="004B4767" w:rsidRDefault="00FA4DB7" w:rsidP="0051415A">
            <w:pPr>
              <w:pStyle w:val="BodyText"/>
              <w:ind w:left="0"/>
              <w:jc w:val="center"/>
              <w:rPr>
                <w:b/>
              </w:rPr>
            </w:pPr>
            <w:r w:rsidRPr="004B4767">
              <w:rPr>
                <w:b/>
              </w:rPr>
              <w:t xml:space="preserve">B) </w:t>
            </w:r>
            <w:r w:rsidR="009103AC">
              <w:rPr>
                <w:b/>
              </w:rPr>
              <w:t xml:space="preserve">via </w:t>
            </w:r>
            <w:r w:rsidRPr="004B4767">
              <w:rPr>
                <w:b/>
              </w:rPr>
              <w:t>FCM</w:t>
            </w:r>
          </w:p>
        </w:tc>
      </w:tr>
      <w:tr w:rsidR="00D94B07" w:rsidRPr="00D94B07" w14:paraId="2A330D7E" w14:textId="77777777" w:rsidTr="0051415A">
        <w:tc>
          <w:tcPr>
            <w:tcW w:w="2538" w:type="dxa"/>
          </w:tcPr>
          <w:p w14:paraId="20C8EE96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 xml:space="preserve">Default Plan 1 – Guaranteed </w:t>
            </w:r>
          </w:p>
          <w:p w14:paraId="5775BAE5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(priority) PN&gt;SMS</w:t>
            </w:r>
          </w:p>
        </w:tc>
        <w:tc>
          <w:tcPr>
            <w:tcW w:w="2475" w:type="dxa"/>
          </w:tcPr>
          <w:p w14:paraId="5A8FCB31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Support</w:t>
            </w:r>
          </w:p>
        </w:tc>
        <w:tc>
          <w:tcPr>
            <w:tcW w:w="2475" w:type="dxa"/>
          </w:tcPr>
          <w:p w14:paraId="5972F522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Not Support</w:t>
            </w:r>
          </w:p>
        </w:tc>
      </w:tr>
      <w:tr w:rsidR="00D94B07" w:rsidRPr="00D94B07" w14:paraId="59A2D187" w14:textId="77777777" w:rsidTr="0051415A">
        <w:tc>
          <w:tcPr>
            <w:tcW w:w="2538" w:type="dxa"/>
          </w:tcPr>
          <w:p w14:paraId="03996315" w14:textId="77777777" w:rsidR="00D94B07" w:rsidRPr="00D94B07" w:rsidRDefault="00D94B07" w:rsidP="0051415A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Default Plan 2 – Non-Guaranteed</w:t>
            </w:r>
          </w:p>
          <w:p w14:paraId="2E7ADAF8" w14:textId="77777777" w:rsidR="00D94B07" w:rsidRPr="00D94B07" w:rsidRDefault="00D94B07" w:rsidP="00D94B07">
            <w:pPr>
              <w:pStyle w:val="BodyText"/>
              <w:ind w:left="0"/>
              <w:jc w:val="left"/>
              <w:rPr>
                <w:b/>
                <w:color w:val="FF0000"/>
              </w:rPr>
            </w:pPr>
            <w:r w:rsidRPr="00D94B07">
              <w:rPr>
                <w:b/>
                <w:color w:val="FF0000"/>
              </w:rPr>
              <w:t>(priority) PN&gt;email&gt;SMS (attempt only 1 channel)</w:t>
            </w:r>
          </w:p>
        </w:tc>
        <w:tc>
          <w:tcPr>
            <w:tcW w:w="2475" w:type="dxa"/>
          </w:tcPr>
          <w:p w14:paraId="3A2F3ABB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Not Support</w:t>
            </w:r>
          </w:p>
        </w:tc>
        <w:tc>
          <w:tcPr>
            <w:tcW w:w="2475" w:type="dxa"/>
          </w:tcPr>
          <w:p w14:paraId="40ECDB38" w14:textId="77777777" w:rsidR="00D94B07" w:rsidRPr="00D94B07" w:rsidRDefault="00D94B07" w:rsidP="0051415A">
            <w:pPr>
              <w:pStyle w:val="BodyText"/>
              <w:ind w:left="0"/>
              <w:jc w:val="center"/>
              <w:rPr>
                <w:color w:val="FF0000"/>
              </w:rPr>
            </w:pPr>
            <w:r w:rsidRPr="00D94B07">
              <w:rPr>
                <w:color w:val="FF0000"/>
              </w:rPr>
              <w:t>Support</w:t>
            </w:r>
          </w:p>
        </w:tc>
      </w:tr>
      <w:tr w:rsidR="00FA4DB7" w14:paraId="749C8678" w14:textId="77777777" w:rsidTr="0051415A">
        <w:tc>
          <w:tcPr>
            <w:tcW w:w="2538" w:type="dxa"/>
          </w:tcPr>
          <w:p w14:paraId="564D0E3E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1) specific customer id with fallback SMS / email</w:t>
            </w:r>
          </w:p>
        </w:tc>
        <w:tc>
          <w:tcPr>
            <w:tcW w:w="2475" w:type="dxa"/>
          </w:tcPr>
          <w:p w14:paraId="6528576F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  <w:tc>
          <w:tcPr>
            <w:tcW w:w="2475" w:type="dxa"/>
          </w:tcPr>
          <w:p w14:paraId="57AF2147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Not support</w:t>
            </w:r>
          </w:p>
        </w:tc>
      </w:tr>
      <w:tr w:rsidR="00FA4DB7" w14:paraId="35F08742" w14:textId="77777777" w:rsidTr="0051415A">
        <w:tc>
          <w:tcPr>
            <w:tcW w:w="2538" w:type="dxa"/>
          </w:tcPr>
          <w:p w14:paraId="33DF9617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2) specific customer id without fallback SMS / email</w:t>
            </w:r>
          </w:p>
        </w:tc>
        <w:tc>
          <w:tcPr>
            <w:tcW w:w="2475" w:type="dxa"/>
          </w:tcPr>
          <w:p w14:paraId="238DCACC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  <w:tc>
          <w:tcPr>
            <w:tcW w:w="2475" w:type="dxa"/>
          </w:tcPr>
          <w:p w14:paraId="11A9B0CE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</w:tr>
      <w:tr w:rsidR="00FA4DB7" w14:paraId="15946884" w14:textId="77777777" w:rsidTr="0051415A">
        <w:tc>
          <w:tcPr>
            <w:tcW w:w="2538" w:type="dxa"/>
          </w:tcPr>
          <w:p w14:paraId="6781C032" w14:textId="77777777" w:rsidR="00FA4DB7" w:rsidRPr="004B4767" w:rsidRDefault="00FA4DB7" w:rsidP="0051415A">
            <w:pPr>
              <w:pStyle w:val="BodyText"/>
              <w:ind w:left="0"/>
              <w:jc w:val="left"/>
              <w:rPr>
                <w:b/>
              </w:rPr>
            </w:pPr>
            <w:r w:rsidRPr="004B4767">
              <w:rPr>
                <w:b/>
              </w:rPr>
              <w:t>3) specific device id</w:t>
            </w:r>
          </w:p>
        </w:tc>
        <w:tc>
          <w:tcPr>
            <w:tcW w:w="2475" w:type="dxa"/>
          </w:tcPr>
          <w:p w14:paraId="77B73A78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Not needed</w:t>
            </w:r>
          </w:p>
        </w:tc>
        <w:tc>
          <w:tcPr>
            <w:tcW w:w="2475" w:type="dxa"/>
          </w:tcPr>
          <w:p w14:paraId="4B4AF48B" w14:textId="77777777" w:rsidR="00FA4DB7" w:rsidRDefault="00FA4DB7" w:rsidP="0051415A">
            <w:pPr>
              <w:pStyle w:val="BodyText"/>
              <w:ind w:left="0"/>
              <w:jc w:val="center"/>
            </w:pPr>
            <w:r>
              <w:t>Support</w:t>
            </w:r>
          </w:p>
        </w:tc>
      </w:tr>
    </w:tbl>
    <w:p w14:paraId="797A58A1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Broadcasting to all customer</w:t>
      </w:r>
      <w:r w:rsidR="00E45A2C">
        <w:t>s</w:t>
      </w:r>
      <w:r>
        <w:t xml:space="preserve"> is the batch mode of (2B).</w:t>
      </w:r>
    </w:p>
    <w:p w14:paraId="65A72008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Broadcasting to all devices is the batch mode of (3B).</w:t>
      </w:r>
    </w:p>
    <w:p w14:paraId="5784C35F" w14:textId="77777777" w:rsidR="003C0037" w:rsidRDefault="003C0037" w:rsidP="003C0037">
      <w:pPr>
        <w:pStyle w:val="BodyText"/>
        <w:numPr>
          <w:ilvl w:val="0"/>
          <w:numId w:val="31"/>
        </w:numPr>
      </w:pPr>
      <w:r>
        <w:t>BOSS enquiry is supported for (1A), (2A) &amp; (2B)</w:t>
      </w:r>
      <w:r w:rsidR="00E45A2C">
        <w:t xml:space="preserve"> only</w:t>
      </w:r>
      <w:r>
        <w:t>.</w:t>
      </w:r>
    </w:p>
    <w:p w14:paraId="1B480601" w14:textId="77777777" w:rsidR="00C66FE0" w:rsidRDefault="00C66FE0" w:rsidP="00C66FE0">
      <w:pPr>
        <w:pStyle w:val="BodyText"/>
      </w:pPr>
    </w:p>
    <w:p w14:paraId="351B1CD2" w14:textId="77777777" w:rsidR="00C66FE0" w:rsidRDefault="00C66FE0" w:rsidP="00C66FE0">
      <w:pPr>
        <w:pStyle w:val="Heading3"/>
      </w:pPr>
      <w:bookmarkStart w:id="22" w:name="_Toc43193947"/>
      <w:r>
        <w:t xml:space="preserve">Processing flow during mobile apps </w:t>
      </w:r>
      <w:r w:rsidR="00E86B6A">
        <w:t xml:space="preserve">first </w:t>
      </w:r>
      <w:r w:rsidR="00C86B32">
        <w:t>launch</w:t>
      </w:r>
      <w:r>
        <w:t>:</w:t>
      </w:r>
      <w:bookmarkEnd w:id="22"/>
    </w:p>
    <w:p w14:paraId="5C82823F" w14:textId="77777777" w:rsidR="00C66FE0" w:rsidRDefault="00C66FE0" w:rsidP="00A12D57">
      <w:pPr>
        <w:pStyle w:val="BodyText"/>
        <w:ind w:left="0"/>
        <w:pPrChange w:id="23" w:author="YEUNG, Andy1 [Student]" w:date="2020-06-17T16:13:00Z">
          <w:pPr>
            <w:pStyle w:val="BodyText"/>
          </w:pPr>
        </w:pPrChange>
      </w:pPr>
    </w:p>
    <w:p w14:paraId="15CB869A" w14:textId="77777777" w:rsidR="00C66FE0" w:rsidRDefault="00C66FE0" w:rsidP="00C66FE0">
      <w:pPr>
        <w:pStyle w:val="BodyText"/>
      </w:pPr>
      <w:r>
        <w:rPr>
          <w:noProof/>
        </w:rPr>
        <w:lastRenderedPageBreak/>
        <w:drawing>
          <wp:inline distT="0" distB="0" distL="0" distR="0" wp14:anchorId="2468C8B1" wp14:editId="137CBFB9">
            <wp:extent cx="5391150" cy="4618189"/>
            <wp:effectExtent l="0" t="0" r="0" b="0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95" cy="46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78202" w14:textId="7AA0F66A" w:rsidR="00C66FE0" w:rsidRDefault="00C66FE0" w:rsidP="00C66FE0">
      <w:pPr>
        <w:pStyle w:val="BodyText"/>
        <w:rPr>
          <w:ins w:id="24" w:author="YEUNG, Andy1 [Student]" w:date="2020-06-17T15:08:00Z"/>
        </w:rPr>
      </w:pPr>
    </w:p>
    <w:p w14:paraId="69DECF81" w14:textId="35202E54" w:rsidR="00DE1249" w:rsidRPr="00A822F7" w:rsidRDefault="00DE1249" w:rsidP="00DE1249">
      <w:pPr>
        <w:pStyle w:val="BodyText"/>
        <w:rPr>
          <w:ins w:id="25" w:author="YEUNG, Andy1 [Student]" w:date="2020-06-17T15:46:00Z"/>
          <w:color w:val="548DD4" w:themeColor="text2" w:themeTint="99"/>
          <w:rPrChange w:id="26" w:author="YEUNG, Andy1 [Student]" w:date="2020-06-17T16:17:00Z">
            <w:rPr>
              <w:ins w:id="27" w:author="YEUNG, Andy1 [Student]" w:date="2020-06-17T15:46:00Z"/>
            </w:rPr>
          </w:rPrChange>
        </w:rPr>
      </w:pPr>
      <w:ins w:id="28" w:author="YEUNG, Andy1 [Student]" w:date="2020-06-17T15:45:00Z">
        <w:r w:rsidRPr="00A822F7">
          <w:rPr>
            <w:color w:val="548DD4" w:themeColor="text2" w:themeTint="99"/>
            <w:rPrChange w:id="29" w:author="YEUNG, Andy1 [Student]" w:date="2020-06-17T16:17:00Z">
              <w:rPr/>
            </w:rPrChange>
          </w:rPr>
          <w:t xml:space="preserve">Objective: </w:t>
        </w:r>
      </w:ins>
    </w:p>
    <w:p w14:paraId="2E9E1EA3" w14:textId="7C3BA22E" w:rsidR="00DE1249" w:rsidRPr="00A822F7" w:rsidRDefault="00DE1249" w:rsidP="00DE1249">
      <w:pPr>
        <w:pStyle w:val="BodyText"/>
        <w:numPr>
          <w:ilvl w:val="2"/>
          <w:numId w:val="36"/>
        </w:numPr>
        <w:rPr>
          <w:ins w:id="30" w:author="YEUNG, Andy1 [Student]" w:date="2020-06-17T15:46:00Z"/>
          <w:color w:val="548DD4" w:themeColor="text2" w:themeTint="99"/>
          <w:rPrChange w:id="31" w:author="YEUNG, Andy1 [Student]" w:date="2020-06-17T16:17:00Z">
            <w:rPr>
              <w:ins w:id="32" w:author="YEUNG, Andy1 [Student]" w:date="2020-06-17T15:46:00Z"/>
            </w:rPr>
          </w:rPrChange>
        </w:rPr>
      </w:pPr>
      <w:ins w:id="33" w:author="YEUNG, Andy1 [Student]" w:date="2020-06-17T15:46:00Z">
        <w:r w:rsidRPr="00A822F7">
          <w:rPr>
            <w:color w:val="548DD4" w:themeColor="text2" w:themeTint="99"/>
            <w:rPrChange w:id="34" w:author="YEUNG, Andy1 [Student]" w:date="2020-06-17T16:17:00Z">
              <w:rPr/>
            </w:rPrChange>
          </w:rPr>
          <w:t xml:space="preserve">Generate an unique </w:t>
        </w:r>
        <w:proofErr w:type="spellStart"/>
        <w:r w:rsidRPr="00A822F7">
          <w:rPr>
            <w:color w:val="548DD4" w:themeColor="text2" w:themeTint="99"/>
            <w:rPrChange w:id="35" w:author="YEUNG, Andy1 [Student]" w:date="2020-06-17T16:17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36" w:author="YEUNG, Andy1 [Student]" w:date="2020-06-17T16:17:00Z">
              <w:rPr/>
            </w:rPrChange>
          </w:rPr>
          <w:t xml:space="preserve"> with password</w:t>
        </w:r>
      </w:ins>
    </w:p>
    <w:p w14:paraId="16C9A9DC" w14:textId="74144C93" w:rsidR="00DE1249" w:rsidRPr="00A822F7" w:rsidRDefault="00DE1249" w:rsidP="00DE1249">
      <w:pPr>
        <w:pStyle w:val="BodyText"/>
        <w:numPr>
          <w:ilvl w:val="2"/>
          <w:numId w:val="36"/>
        </w:numPr>
        <w:rPr>
          <w:ins w:id="37" w:author="YEUNG, Andy1 [Student]" w:date="2020-06-17T15:47:00Z"/>
          <w:color w:val="548DD4" w:themeColor="text2" w:themeTint="99"/>
          <w:rPrChange w:id="38" w:author="YEUNG, Andy1 [Student]" w:date="2020-06-17T16:17:00Z">
            <w:rPr>
              <w:ins w:id="39" w:author="YEUNG, Andy1 [Student]" w:date="2020-06-17T15:47:00Z"/>
            </w:rPr>
          </w:rPrChange>
        </w:rPr>
      </w:pPr>
      <w:ins w:id="40" w:author="YEUNG, Andy1 [Student]" w:date="2020-06-17T15:46:00Z">
        <w:r w:rsidRPr="00A822F7">
          <w:rPr>
            <w:color w:val="548DD4" w:themeColor="text2" w:themeTint="99"/>
            <w:rPrChange w:id="41" w:author="YEUNG, Andy1 [Student]" w:date="2020-06-17T16:17:00Z">
              <w:rPr/>
            </w:rPrChange>
          </w:rPr>
          <w:t xml:space="preserve">Use the generated </w:t>
        </w:r>
        <w:proofErr w:type="spellStart"/>
        <w:r w:rsidRPr="00A822F7">
          <w:rPr>
            <w:color w:val="548DD4" w:themeColor="text2" w:themeTint="99"/>
            <w:rPrChange w:id="42" w:author="YEUNG, Andy1 [Student]" w:date="2020-06-17T16:17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43" w:author="YEUNG, Andy1 [Student]" w:date="2020-06-17T16:17:00Z">
              <w:rPr/>
            </w:rPrChange>
          </w:rPr>
          <w:t xml:space="preserve"> and password </w:t>
        </w:r>
      </w:ins>
      <w:ins w:id="44" w:author="YEUNG, Andy1 [Student]" w:date="2020-06-17T15:47:00Z">
        <w:r w:rsidRPr="00A822F7">
          <w:rPr>
            <w:color w:val="548DD4" w:themeColor="text2" w:themeTint="99"/>
            <w:highlight w:val="yellow"/>
            <w:rPrChange w:id="45" w:author="YEUNG, Andy1 [Student]" w:date="2020-06-17T16:17:00Z">
              <w:rPr/>
            </w:rPrChange>
          </w:rPr>
          <w:t>to logon</w:t>
        </w:r>
        <w:r w:rsidRPr="00A822F7">
          <w:rPr>
            <w:color w:val="548DD4" w:themeColor="text2" w:themeTint="99"/>
            <w:rPrChange w:id="46" w:author="YEUNG, Andy1 [Student]" w:date="2020-06-17T16:17:00Z">
              <w:rPr/>
            </w:rPrChange>
          </w:rPr>
          <w:t xml:space="preserve"> </w:t>
        </w:r>
        <w:proofErr w:type="spellStart"/>
        <w:r w:rsidRPr="00A822F7">
          <w:rPr>
            <w:color w:val="548DD4" w:themeColor="text2" w:themeTint="99"/>
            <w:rPrChange w:id="47" w:author="YEUNG, Andy1 [Student]" w:date="2020-06-17T16:17:00Z">
              <w:rPr/>
            </w:rPrChange>
          </w:rPr>
          <w:t>catapush</w:t>
        </w:r>
        <w:proofErr w:type="spellEnd"/>
        <w:r w:rsidRPr="00A822F7">
          <w:rPr>
            <w:color w:val="548DD4" w:themeColor="text2" w:themeTint="99"/>
            <w:rPrChange w:id="48" w:author="YEUNG, Andy1 [Student]" w:date="2020-06-17T16:17:00Z">
              <w:rPr/>
            </w:rPrChange>
          </w:rPr>
          <w:t xml:space="preserve">, </w:t>
        </w:r>
        <w:proofErr w:type="spellStart"/>
        <w:r w:rsidRPr="00A822F7">
          <w:rPr>
            <w:color w:val="548DD4" w:themeColor="text2" w:themeTint="99"/>
            <w:rPrChange w:id="49" w:author="YEUNG, Andy1 [Student]" w:date="2020-06-17T16:17:00Z">
              <w:rPr/>
            </w:rPrChange>
          </w:rPr>
          <w:t>catapush</w:t>
        </w:r>
        <w:proofErr w:type="spellEnd"/>
        <w:r w:rsidRPr="00A822F7">
          <w:rPr>
            <w:color w:val="548DD4" w:themeColor="text2" w:themeTint="99"/>
            <w:rPrChange w:id="50" w:author="YEUNG, Andy1 [Student]" w:date="2020-06-17T16:17:00Z">
              <w:rPr/>
            </w:rPrChange>
          </w:rPr>
          <w:t xml:space="preserve"> will </w:t>
        </w:r>
        <w:r w:rsidRPr="003A0F0C">
          <w:rPr>
            <w:color w:val="548DD4" w:themeColor="text2" w:themeTint="99"/>
            <w:highlight w:val="yellow"/>
            <w:rPrChange w:id="51" w:author="YEUNG, Andy1 [Student]" w:date="2020-06-17T16:22:00Z">
              <w:rPr/>
            </w:rPrChange>
          </w:rPr>
          <w:t xml:space="preserve">generate a corresponding </w:t>
        </w:r>
        <w:proofErr w:type="spellStart"/>
        <w:r w:rsidRPr="003A0F0C">
          <w:rPr>
            <w:color w:val="548DD4" w:themeColor="text2" w:themeTint="99"/>
            <w:highlight w:val="yellow"/>
            <w:rPrChange w:id="52" w:author="YEUNG, Andy1 [Student]" w:date="2020-06-17T16:22:00Z">
              <w:rPr/>
            </w:rPrChange>
          </w:rPr>
          <w:t>deviceID</w:t>
        </w:r>
        <w:proofErr w:type="spellEnd"/>
        <w:r w:rsidRPr="003A0F0C">
          <w:rPr>
            <w:color w:val="548DD4" w:themeColor="text2" w:themeTint="99"/>
            <w:highlight w:val="yellow"/>
            <w:rPrChange w:id="53" w:author="YEUNG, Andy1 [Student]" w:date="2020-06-17T16:22:00Z">
              <w:rPr/>
            </w:rPrChange>
          </w:rPr>
          <w:t xml:space="preserve"> (T</w:t>
        </w:r>
        <w:r w:rsidRPr="003A0F0C">
          <w:rPr>
            <w:color w:val="548DD4" w:themeColor="text2" w:themeTint="99"/>
            <w:highlight w:val="yellow"/>
            <w:rPrChange w:id="54" w:author="YEUNG, Andy1 [Student]" w:date="2020-06-17T16:22:00Z">
              <w:rPr/>
            </w:rPrChange>
          </w:rPr>
          <w:t>oken</w:t>
        </w:r>
        <w:r w:rsidRPr="003A0F0C">
          <w:rPr>
            <w:color w:val="548DD4" w:themeColor="text2" w:themeTint="99"/>
            <w:highlight w:val="yellow"/>
            <w:rPrChange w:id="55" w:author="YEUNG, Andy1 [Student]" w:date="2020-06-17T16:22:00Z">
              <w:rPr/>
            </w:rPrChange>
          </w:rPr>
          <w:t>)</w:t>
        </w:r>
      </w:ins>
    </w:p>
    <w:p w14:paraId="49CAA9D3" w14:textId="39135E29" w:rsidR="00DE1249" w:rsidRPr="00A822F7" w:rsidRDefault="003C1B7E" w:rsidP="00DE1249">
      <w:pPr>
        <w:pStyle w:val="BodyText"/>
        <w:numPr>
          <w:ilvl w:val="2"/>
          <w:numId w:val="36"/>
        </w:numPr>
        <w:rPr>
          <w:ins w:id="56" w:author="YEUNG, Andy1 [Student]" w:date="2020-06-17T15:48:00Z"/>
          <w:color w:val="548DD4" w:themeColor="text2" w:themeTint="99"/>
          <w:rPrChange w:id="57" w:author="YEUNG, Andy1 [Student]" w:date="2020-06-17T16:17:00Z">
            <w:rPr>
              <w:ins w:id="58" w:author="YEUNG, Andy1 [Student]" w:date="2020-06-17T15:48:00Z"/>
            </w:rPr>
          </w:rPrChange>
        </w:rPr>
      </w:pPr>
      <w:ins w:id="59" w:author="YEUNG, Andy1 [Student]" w:date="2020-06-17T16:22:00Z">
        <w:r>
          <w:rPr>
            <w:color w:val="548DD4" w:themeColor="text2" w:themeTint="99"/>
          </w:rPr>
          <w:t>Host/ b</w:t>
        </w:r>
      </w:ins>
      <w:bookmarkStart w:id="60" w:name="_GoBack"/>
      <w:bookmarkEnd w:id="60"/>
      <w:ins w:id="61" w:author="YEUNG, Andy1 [Student]" w:date="2020-06-17T15:47:00Z">
        <w:r w:rsidR="00DE1249" w:rsidRPr="00A822F7">
          <w:rPr>
            <w:color w:val="548DD4" w:themeColor="text2" w:themeTint="99"/>
            <w:rPrChange w:id="62" w:author="YEUNG, Andy1 [Student]" w:date="2020-06-17T16:17:00Z">
              <w:rPr/>
            </w:rPrChange>
          </w:rPr>
          <w:t xml:space="preserve">oss </w:t>
        </w:r>
      </w:ins>
      <w:ins w:id="63" w:author="YEUNG, Andy1 [Student]" w:date="2020-06-17T15:48:00Z">
        <w:r w:rsidR="00DE1249" w:rsidRPr="00A822F7">
          <w:rPr>
            <w:color w:val="548DD4" w:themeColor="text2" w:themeTint="99"/>
            <w:rPrChange w:id="64" w:author="YEUNG, Andy1 [Student]" w:date="2020-06-17T16:17:00Z">
              <w:rPr/>
            </w:rPrChange>
          </w:rPr>
          <w:t>s</w:t>
        </w:r>
      </w:ins>
      <w:ins w:id="65" w:author="YEUNG, Andy1 [Student]" w:date="2020-06-17T15:47:00Z">
        <w:r w:rsidR="00DE1249" w:rsidRPr="00A822F7">
          <w:rPr>
            <w:color w:val="548DD4" w:themeColor="text2" w:themeTint="99"/>
            <w:rPrChange w:id="66" w:author="YEUNG, Andy1 [Student]" w:date="2020-06-17T16:17:00Z">
              <w:rPr/>
            </w:rPrChange>
          </w:rPr>
          <w:t xml:space="preserve">tore the </w:t>
        </w:r>
        <w:proofErr w:type="spellStart"/>
        <w:r w:rsidR="00DE1249" w:rsidRPr="00A822F7">
          <w:rPr>
            <w:color w:val="548DD4" w:themeColor="text2" w:themeTint="99"/>
            <w:rPrChange w:id="67" w:author="YEUNG, Andy1 [Student]" w:date="2020-06-17T16:17:00Z">
              <w:rPr/>
            </w:rPrChange>
          </w:rPr>
          <w:t>user</w:t>
        </w:r>
      </w:ins>
      <w:ins w:id="68" w:author="YEUNG, Andy1 [Student]" w:date="2020-06-17T15:48:00Z">
        <w:r w:rsidR="00DE1249" w:rsidRPr="00A822F7">
          <w:rPr>
            <w:color w:val="548DD4" w:themeColor="text2" w:themeTint="99"/>
            <w:rPrChange w:id="69" w:author="YEUNG, Andy1 [Student]" w:date="2020-06-17T16:17:00Z">
              <w:rPr/>
            </w:rPrChange>
          </w:rPr>
          <w:t>ID</w:t>
        </w:r>
        <w:proofErr w:type="spellEnd"/>
        <w:r w:rsidR="00DE1249" w:rsidRPr="00A822F7">
          <w:rPr>
            <w:color w:val="548DD4" w:themeColor="text2" w:themeTint="99"/>
            <w:rPrChange w:id="70" w:author="YEUNG, Andy1 [Student]" w:date="2020-06-17T16:17:00Z">
              <w:rPr/>
            </w:rPrChange>
          </w:rPr>
          <w:t xml:space="preserve"> and </w:t>
        </w:r>
        <w:proofErr w:type="spellStart"/>
        <w:r w:rsidR="00DE1249" w:rsidRPr="00A822F7">
          <w:rPr>
            <w:color w:val="548DD4" w:themeColor="text2" w:themeTint="99"/>
            <w:rPrChange w:id="71" w:author="YEUNG, Andy1 [Student]" w:date="2020-06-17T16:17:00Z">
              <w:rPr/>
            </w:rPrChange>
          </w:rPr>
          <w:t>appID</w:t>
        </w:r>
        <w:proofErr w:type="spellEnd"/>
        <w:r w:rsidR="00DE1249" w:rsidRPr="00A822F7">
          <w:rPr>
            <w:color w:val="548DD4" w:themeColor="text2" w:themeTint="99"/>
            <w:rPrChange w:id="72" w:author="YEUNG, Andy1 [Student]" w:date="2020-06-17T16:17:00Z">
              <w:rPr/>
            </w:rPrChange>
          </w:rPr>
          <w:t xml:space="preserve"> for PN.</w:t>
        </w:r>
      </w:ins>
    </w:p>
    <w:p w14:paraId="003AD53C" w14:textId="77777777" w:rsidR="00DE1249" w:rsidRDefault="00DE1249" w:rsidP="00DE1249">
      <w:pPr>
        <w:pStyle w:val="BodyText"/>
        <w:ind w:left="2340"/>
        <w:rPr>
          <w:ins w:id="73" w:author="YEUNG, Andy1 [Student]" w:date="2020-06-17T15:45:00Z"/>
        </w:rPr>
        <w:pPrChange w:id="74" w:author="YEUNG, Andy1 [Student]" w:date="2020-06-17T15:48:00Z">
          <w:pPr>
            <w:pStyle w:val="BodyText"/>
            <w:numPr>
              <w:numId w:val="45"/>
            </w:numPr>
            <w:ind w:left="1440" w:hanging="360"/>
          </w:pPr>
        </w:pPrChange>
      </w:pPr>
    </w:p>
    <w:p w14:paraId="5EBCB620" w14:textId="11D1445D" w:rsidR="00E74C1E" w:rsidRDefault="009D3667" w:rsidP="00C01B6A">
      <w:pPr>
        <w:pStyle w:val="BodyText"/>
        <w:numPr>
          <w:ilvl w:val="0"/>
          <w:numId w:val="45"/>
        </w:numPr>
        <w:rPr>
          <w:ins w:id="75" w:author="YEUNG, Andy1 [Student]" w:date="2020-06-17T15:55:00Z"/>
        </w:rPr>
      </w:pPr>
      <w:ins w:id="76" w:author="YEUNG, Andy1 [Student]" w:date="2020-06-17T15:49:00Z">
        <w:r>
          <w:t xml:space="preserve">Customer install the app, </w:t>
        </w:r>
      </w:ins>
      <w:ins w:id="77" w:author="YEUNG, Andy1 [Student]" w:date="2020-06-17T15:55:00Z">
        <w:r w:rsidR="00E74C1E">
          <w:t xml:space="preserve">which contain the </w:t>
        </w:r>
        <w:proofErr w:type="spellStart"/>
        <w:r w:rsidR="00E74C1E">
          <w:t>app</w:t>
        </w:r>
      </w:ins>
      <w:ins w:id="78" w:author="YEUNG, Andy1 [Student]" w:date="2020-06-17T16:00:00Z">
        <w:r w:rsidR="00EE6A62">
          <w:t>ID</w:t>
        </w:r>
      </w:ins>
      <w:proofErr w:type="spellEnd"/>
      <w:ins w:id="79" w:author="YEUNG, Andy1 [Student]" w:date="2020-06-17T15:55:00Z">
        <w:r w:rsidR="00E74C1E">
          <w:t xml:space="preserve"> (provided by </w:t>
        </w:r>
        <w:proofErr w:type="spellStart"/>
        <w:r w:rsidR="00E74C1E">
          <w:t>catapush</w:t>
        </w:r>
      </w:ins>
      <w:proofErr w:type="spellEnd"/>
      <w:ins w:id="80" w:author="YEUNG, Andy1 [Student]" w:date="2020-06-17T15:56:00Z">
        <w:r w:rsidR="00A92422">
          <w:t xml:space="preserve">, total 4 </w:t>
        </w:r>
      </w:ins>
      <w:proofErr w:type="spellStart"/>
      <w:ins w:id="81" w:author="YEUNG, Andy1 [Student]" w:date="2020-06-17T16:00:00Z">
        <w:r w:rsidR="00EE6A62">
          <w:t>a</w:t>
        </w:r>
      </w:ins>
      <w:ins w:id="82" w:author="YEUNG, Andy1 [Student]" w:date="2020-06-17T15:56:00Z">
        <w:r w:rsidR="00A92422">
          <w:t>ppI</w:t>
        </w:r>
      </w:ins>
      <w:ins w:id="83" w:author="YEUNG, Andy1 [Student]" w:date="2020-06-17T16:00:00Z">
        <w:r w:rsidR="00EE6A62">
          <w:t>D</w:t>
        </w:r>
      </w:ins>
      <w:proofErr w:type="spellEnd"/>
      <w:ins w:id="84" w:author="YEUNG, Andy1 [Student]" w:date="2020-06-17T15:56:00Z">
        <w:r w:rsidR="00A92422">
          <w:t xml:space="preserve"> for 4 </w:t>
        </w:r>
        <w:proofErr w:type="spellStart"/>
        <w:r w:rsidR="00A92422">
          <w:t>DahSing</w:t>
        </w:r>
        <w:proofErr w:type="spellEnd"/>
        <w:r w:rsidR="00A92422">
          <w:t xml:space="preserve"> App</w:t>
        </w:r>
      </w:ins>
      <w:ins w:id="85" w:author="YEUNG, Andy1 [Student]" w:date="2020-06-17T15:55:00Z">
        <w:r w:rsidR="00E74C1E">
          <w:t>)</w:t>
        </w:r>
      </w:ins>
    </w:p>
    <w:p w14:paraId="51CB2C8B" w14:textId="710EE90E" w:rsidR="009D3667" w:rsidRDefault="00E74C1E" w:rsidP="00E74C1E">
      <w:pPr>
        <w:pStyle w:val="BodyText"/>
        <w:ind w:left="1440"/>
        <w:rPr>
          <w:ins w:id="86" w:author="YEUNG, Andy1 [Student]" w:date="2020-06-17T15:49:00Z"/>
        </w:rPr>
        <w:pPrChange w:id="87" w:author="YEUNG, Andy1 [Student]" w:date="2020-06-17T15:55:00Z">
          <w:pPr>
            <w:pStyle w:val="BodyText"/>
            <w:numPr>
              <w:numId w:val="45"/>
            </w:numPr>
            <w:ind w:left="1440" w:hanging="360"/>
          </w:pPr>
        </w:pPrChange>
      </w:pPr>
      <w:ins w:id="88" w:author="YEUNG, Andy1 [Student]" w:date="2020-06-17T15:56:00Z">
        <w:r>
          <w:rPr>
            <w:noProof/>
          </w:rPr>
          <w:drawing>
            <wp:inline distT="0" distB="0" distL="0" distR="0" wp14:anchorId="640FC149" wp14:editId="53C44F08">
              <wp:extent cx="3511550" cy="1597593"/>
              <wp:effectExtent l="0" t="0" r="0" b="317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5563" cy="16085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89" w:author="YEUNG, Andy1 [Student]" w:date="2020-06-17T15:54:00Z">
        <w:r>
          <w:tab/>
        </w:r>
      </w:ins>
    </w:p>
    <w:p w14:paraId="18C1F481" w14:textId="43AEA856" w:rsidR="007E0730" w:rsidRDefault="00C01B6A" w:rsidP="00C01B6A">
      <w:pPr>
        <w:pStyle w:val="BodyText"/>
        <w:numPr>
          <w:ilvl w:val="0"/>
          <w:numId w:val="45"/>
        </w:numPr>
        <w:rPr>
          <w:ins w:id="90" w:author="YEUNG, Andy1 [Student]" w:date="2020-06-17T15:17:00Z"/>
        </w:rPr>
      </w:pPr>
      <w:ins w:id="91" w:author="YEUNG, Andy1 [Student]" w:date="2020-06-17T15:17:00Z">
        <w:r w:rsidRPr="00C01B6A">
          <w:t xml:space="preserve">Get customer consent to receive </w:t>
        </w:r>
      </w:ins>
      <w:ins w:id="92" w:author="YEUNG, Andy1 [Student]" w:date="2020-06-17T15:11:00Z">
        <w:r>
          <w:t>push</w:t>
        </w:r>
      </w:ins>
      <w:ins w:id="93" w:author="YEUNG, Andy1 [Student]" w:date="2020-06-17T15:59:00Z">
        <w:r w:rsidR="00EE6A62">
          <w:t>.</w:t>
        </w:r>
      </w:ins>
    </w:p>
    <w:p w14:paraId="18667715" w14:textId="16C62B49" w:rsidR="00C01B6A" w:rsidRPr="00E163C6" w:rsidRDefault="00C01B6A" w:rsidP="00C01B6A">
      <w:pPr>
        <w:pStyle w:val="BodyText"/>
        <w:numPr>
          <w:ilvl w:val="0"/>
          <w:numId w:val="45"/>
        </w:numPr>
        <w:rPr>
          <w:ins w:id="94" w:author="YEUNG, Andy1 [Student]" w:date="2020-06-17T15:25:00Z"/>
          <w:rPrChange w:id="95" w:author="YEUNG, Andy1 [Student]" w:date="2020-06-17T15:25:00Z">
            <w:rPr>
              <w:ins w:id="96" w:author="YEUNG, Andy1 [Student]" w:date="2020-06-17T15:25:00Z"/>
              <w:color w:val="FF0000"/>
            </w:rPr>
          </w:rPrChange>
        </w:rPr>
      </w:pPr>
      <w:ins w:id="97" w:author="YEUNG, Andy1 [Student]" w:date="2020-06-17T15:17:00Z">
        <w:r>
          <w:t xml:space="preserve">Phone generate user id </w:t>
        </w:r>
      </w:ins>
      <w:ins w:id="98" w:author="YEUNG, Andy1 [Student]" w:date="2020-06-17T15:41:00Z">
        <w:r w:rsidR="00E07A46" w:rsidRPr="00E07A46">
          <w:rPr>
            <w:color w:val="548DD4" w:themeColor="text2" w:themeTint="99"/>
            <w:rPrChange w:id="99" w:author="YEUNG, Andy1 [Student]" w:date="2020-06-17T15:41:00Z">
              <w:rPr/>
            </w:rPrChange>
          </w:rPr>
          <w:t>and password</w:t>
        </w:r>
      </w:ins>
      <w:ins w:id="100" w:author="YEUNG, Andy1 [Student]" w:date="2020-06-17T15:44:00Z">
        <w:r w:rsidR="002074FB">
          <w:rPr>
            <w:color w:val="548DD4" w:themeColor="text2" w:themeTint="99"/>
          </w:rPr>
          <w:t xml:space="preserve"> </w:t>
        </w:r>
      </w:ins>
      <w:ins w:id="101" w:author="YEUNG, Andy1 [Student]" w:date="2020-06-17T15:17:00Z">
        <w:r w:rsidRPr="00685299">
          <w:rPr>
            <w:color w:val="FF0000"/>
          </w:rPr>
          <w:t>(why not host to generate?)</w:t>
        </w:r>
      </w:ins>
    </w:p>
    <w:p w14:paraId="5AFE7020" w14:textId="60D8192A" w:rsidR="00E07A46" w:rsidRDefault="00E07A46" w:rsidP="00E07A46">
      <w:pPr>
        <w:pStyle w:val="BodyText"/>
        <w:ind w:left="1440"/>
        <w:rPr>
          <w:ins w:id="102" w:author="YEUNG, Andy1 [Student]" w:date="2020-06-17T15:42:00Z"/>
          <w:color w:val="548DD4" w:themeColor="text2" w:themeTint="99"/>
        </w:rPr>
      </w:pPr>
      <w:ins w:id="103" w:author="YEUNG, Andy1 [Student]" w:date="2020-06-17T15:40:00Z">
        <w:r>
          <w:rPr>
            <w:color w:val="548DD4" w:themeColor="text2" w:themeTint="99"/>
          </w:rPr>
          <w:t xml:space="preserve">Generate user id by phone:  </w:t>
        </w:r>
      </w:ins>
      <w:ins w:id="104" w:author="YEUNG, Andy1 [Student]" w:date="2020-06-17T15:41:00Z">
        <w:r>
          <w:rPr>
            <w:color w:val="548DD4" w:themeColor="text2" w:themeTint="99"/>
          </w:rPr>
          <w:t xml:space="preserve">Apps could logon </w:t>
        </w:r>
      </w:ins>
      <w:ins w:id="105" w:author="YEUNG, Andy1 [Student]" w:date="2020-06-17T15:42:00Z">
        <w:r>
          <w:rPr>
            <w:color w:val="548DD4" w:themeColor="text2" w:themeTint="99"/>
          </w:rPr>
          <w:t xml:space="preserve">without receiving the </w:t>
        </w:r>
        <w:proofErr w:type="spellStart"/>
        <w:r>
          <w:rPr>
            <w:color w:val="548DD4" w:themeColor="text2" w:themeTint="99"/>
          </w:rPr>
          <w:t>userID</w:t>
        </w:r>
        <w:proofErr w:type="spellEnd"/>
        <w:r>
          <w:rPr>
            <w:color w:val="548DD4" w:themeColor="text2" w:themeTint="99"/>
          </w:rPr>
          <w:t xml:space="preserve"> and password from host.</w:t>
        </w:r>
      </w:ins>
    </w:p>
    <w:p w14:paraId="5D4A4A6E" w14:textId="26B07111" w:rsidR="00E07A46" w:rsidRPr="00E07A46" w:rsidRDefault="00E07A46" w:rsidP="00E07A46">
      <w:pPr>
        <w:pStyle w:val="BodyText"/>
        <w:ind w:left="1440"/>
        <w:rPr>
          <w:ins w:id="106" w:author="YEUNG, Andy1 [Student]" w:date="2020-06-17T15:40:00Z"/>
          <w:color w:val="548DD4" w:themeColor="text2" w:themeTint="99"/>
          <w:rPrChange w:id="107" w:author="YEUNG, Andy1 [Student]" w:date="2020-06-17T15:42:00Z">
            <w:rPr>
              <w:ins w:id="108" w:author="YEUNG, Andy1 [Student]" w:date="2020-06-17T15:40:00Z"/>
              <w:color w:val="548DD4" w:themeColor="text2" w:themeTint="99"/>
            </w:rPr>
          </w:rPrChange>
        </w:rPr>
        <w:pPrChange w:id="109" w:author="YEUNG, Andy1 [Student]" w:date="2020-06-17T15:40:00Z">
          <w:pPr>
            <w:pStyle w:val="BodyText"/>
            <w:numPr>
              <w:numId w:val="45"/>
            </w:numPr>
            <w:ind w:left="1440" w:hanging="360"/>
          </w:pPr>
        </w:pPrChange>
      </w:pPr>
      <w:ins w:id="110" w:author="YEUNG, Andy1 [Student]" w:date="2020-06-17T15:42:00Z">
        <w:r w:rsidRPr="00E07A46">
          <w:rPr>
            <w:color w:val="548DD4" w:themeColor="text2" w:themeTint="99"/>
            <w:rPrChange w:id="111" w:author="YEUNG, Andy1 [Student]" w:date="2020-06-17T15:42:00Z">
              <w:rPr>
                <w:color w:val="365F91" w:themeColor="accent1" w:themeShade="BF"/>
              </w:rPr>
            </w:rPrChange>
          </w:rPr>
          <w:t>Gener</w:t>
        </w:r>
        <w:r>
          <w:rPr>
            <w:color w:val="548DD4" w:themeColor="text2" w:themeTint="99"/>
          </w:rPr>
          <w:t>ate user id by Host: Host requ</w:t>
        </w:r>
      </w:ins>
      <w:ins w:id="112" w:author="YEUNG, Andy1 [Student]" w:date="2020-06-17T15:43:00Z">
        <w:r>
          <w:rPr>
            <w:color w:val="548DD4" w:themeColor="text2" w:themeTint="99"/>
          </w:rPr>
          <w:t>ire to pass the user ID, password to app for login</w:t>
        </w:r>
      </w:ins>
    </w:p>
    <w:p w14:paraId="542F5788" w14:textId="4786636A" w:rsidR="00515656" w:rsidRDefault="00515656" w:rsidP="00515656">
      <w:pPr>
        <w:pStyle w:val="BodyText"/>
        <w:numPr>
          <w:ilvl w:val="0"/>
          <w:numId w:val="45"/>
        </w:numPr>
        <w:rPr>
          <w:ins w:id="113" w:author="YEUNG, Andy1 [Student]" w:date="2020-06-17T15:30:00Z"/>
          <w:color w:val="365F91" w:themeColor="accent1" w:themeShade="BF"/>
        </w:rPr>
      </w:pPr>
      <w:ins w:id="114" w:author="YEUNG, Andy1 [Student]" w:date="2020-06-17T15:26:00Z">
        <w:r w:rsidRPr="00515656">
          <w:rPr>
            <w:rFonts w:hint="eastAsia"/>
            <w:rPrChange w:id="115" w:author="YEUNG, Andy1 [Student]" w:date="2020-06-17T15:29:00Z">
              <w:rPr>
                <w:rFonts w:hint="eastAsia"/>
                <w:color w:val="365F91" w:themeColor="accent1" w:themeShade="BF"/>
              </w:rPr>
            </w:rPrChange>
          </w:rPr>
          <w:t>Mobile</w:t>
        </w:r>
        <w:r w:rsidRPr="00515656">
          <w:rPr>
            <w:rPrChange w:id="116" w:author="YEUNG, Andy1 [Student]" w:date="2020-06-17T15:29:00Z">
              <w:rPr>
                <w:color w:val="365F91" w:themeColor="accent1" w:themeShade="BF"/>
              </w:rPr>
            </w:rPrChange>
          </w:rPr>
          <w:t xml:space="preserve"> </w:t>
        </w:r>
        <w:r w:rsidRPr="00515656">
          <w:rPr>
            <w:rPrChange w:id="117" w:author="YEUNG, Andy1 [Student]" w:date="2020-06-17T15:29:00Z">
              <w:rPr/>
            </w:rPrChange>
          </w:rPr>
          <w:sym w:font="Wingdings" w:char="F0E0"/>
        </w:r>
        <w:r w:rsidRPr="00515656">
          <w:rPr>
            <w:rPrChange w:id="118" w:author="YEUNG, Andy1 [Student]" w:date="2020-06-17T15:29:00Z">
              <w:rPr>
                <w:color w:val="365F91" w:themeColor="accent1" w:themeShade="BF"/>
              </w:rPr>
            </w:rPrChange>
          </w:rPr>
          <w:t xml:space="preserve"> </w:t>
        </w:r>
        <w:r w:rsidRPr="00E310FB">
          <w:rPr>
            <w:rFonts w:hint="eastAsia"/>
            <w:color w:val="548DD4" w:themeColor="text2" w:themeTint="99"/>
            <w:rPrChange w:id="119" w:author="YEUNG, Andy1 [Student]" w:date="2020-06-17T15:32:00Z">
              <w:rPr>
                <w:rFonts w:hint="eastAsia"/>
                <w:color w:val="365F91" w:themeColor="accent1" w:themeShade="BF"/>
              </w:rPr>
            </w:rPrChange>
          </w:rPr>
          <w:t xml:space="preserve">Host:  send </w:t>
        </w:r>
        <w:proofErr w:type="spellStart"/>
        <w:r w:rsidRPr="00E310FB">
          <w:rPr>
            <w:rFonts w:hint="eastAsia"/>
            <w:color w:val="548DD4" w:themeColor="text2" w:themeTint="99"/>
            <w:rPrChange w:id="120" w:author="YEUNG, Andy1 [Student]" w:date="2020-06-17T15:32:00Z">
              <w:rPr>
                <w:rFonts w:hint="eastAsia"/>
                <w:color w:val="365F91" w:themeColor="accent1" w:themeShade="BF"/>
              </w:rPr>
            </w:rPrChange>
          </w:rPr>
          <w:t>a</w:t>
        </w:r>
      </w:ins>
      <w:ins w:id="121" w:author="YEUNG, Andy1 [Student]" w:date="2020-06-17T15:43:00Z">
        <w:r w:rsidR="002074FB">
          <w:rPr>
            <w:color w:val="548DD4" w:themeColor="text2" w:themeTint="99"/>
          </w:rPr>
          <w:t>p</w:t>
        </w:r>
      </w:ins>
      <w:ins w:id="122" w:author="YEUNG, Andy1 [Student]" w:date="2020-06-17T15:26:00Z">
        <w:r w:rsidRPr="00E310FB">
          <w:rPr>
            <w:rFonts w:hint="eastAsia"/>
            <w:color w:val="548DD4" w:themeColor="text2" w:themeTint="99"/>
            <w:rPrChange w:id="123" w:author="YEUNG, Andy1 [Student]" w:date="2020-06-17T15:32:00Z">
              <w:rPr>
                <w:rFonts w:hint="eastAsia"/>
                <w:color w:val="365F91" w:themeColor="accent1" w:themeShade="BF"/>
              </w:rPr>
            </w:rPrChange>
          </w:rPr>
          <w:t>p</w:t>
        </w:r>
      </w:ins>
      <w:ins w:id="124" w:author="YEUNG, Andy1 [Student]" w:date="2020-06-17T15:44:00Z">
        <w:r w:rsidR="002074FB">
          <w:rPr>
            <w:color w:val="548DD4" w:themeColor="text2" w:themeTint="99"/>
          </w:rPr>
          <w:t>ID</w:t>
        </w:r>
      </w:ins>
      <w:proofErr w:type="spellEnd"/>
      <w:ins w:id="125" w:author="YEUNG, Andy1 [Student]" w:date="2020-06-17T15:43:00Z">
        <w:r w:rsidR="002074FB">
          <w:rPr>
            <w:color w:val="548DD4" w:themeColor="text2" w:themeTint="99"/>
          </w:rPr>
          <w:t xml:space="preserve"> </w:t>
        </w:r>
      </w:ins>
      <w:ins w:id="126" w:author="YEUNG, Andy1 [Student]" w:date="2020-06-17T15:44:00Z">
        <w:r w:rsidR="002074FB">
          <w:rPr>
            <w:color w:val="548DD4" w:themeColor="text2" w:themeTint="99"/>
          </w:rPr>
          <w:t xml:space="preserve">+ </w:t>
        </w:r>
        <w:proofErr w:type="spellStart"/>
        <w:r w:rsidR="002074FB">
          <w:rPr>
            <w:color w:val="548DD4" w:themeColor="text2" w:themeTint="99"/>
          </w:rPr>
          <w:t>userID</w:t>
        </w:r>
        <w:proofErr w:type="spellEnd"/>
        <w:r w:rsidR="002074FB">
          <w:rPr>
            <w:color w:val="548DD4" w:themeColor="text2" w:themeTint="99"/>
          </w:rPr>
          <w:t xml:space="preserve"> </w:t>
        </w:r>
      </w:ins>
      <w:ins w:id="127" w:author="YEUNG, Andy1 [Student]" w:date="2020-06-17T15:29:00Z">
        <w:r w:rsidRPr="00E310FB">
          <w:rPr>
            <w:color w:val="548DD4" w:themeColor="text2" w:themeTint="99"/>
            <w:rPrChange w:id="128" w:author="YEUNG, Andy1 [Student]" w:date="2020-06-17T15:32:00Z">
              <w:rPr>
                <w:color w:val="365F91" w:themeColor="accent1" w:themeShade="BF"/>
              </w:rPr>
            </w:rPrChange>
          </w:rPr>
          <w:t xml:space="preserve"> </w:t>
        </w:r>
      </w:ins>
    </w:p>
    <w:p w14:paraId="42871405" w14:textId="10F15E95" w:rsidR="00E310FB" w:rsidRPr="00E310FB" w:rsidRDefault="00E310FB" w:rsidP="00E310FB">
      <w:pPr>
        <w:pStyle w:val="BodyText"/>
        <w:numPr>
          <w:ilvl w:val="0"/>
          <w:numId w:val="45"/>
        </w:numPr>
        <w:rPr>
          <w:ins w:id="129" w:author="YEUNG, Andy1 [Student]" w:date="2020-06-17T15:30:00Z"/>
          <w:rFonts w:hint="eastAsia"/>
          <w:rPrChange w:id="130" w:author="YEUNG, Andy1 [Student]" w:date="2020-06-17T15:30:00Z">
            <w:rPr>
              <w:ins w:id="131" w:author="YEUNG, Andy1 [Student]" w:date="2020-06-17T15:30:00Z"/>
              <w:rFonts w:hint="eastAsia"/>
              <w:color w:val="365F91" w:themeColor="accent1" w:themeShade="BF"/>
            </w:rPr>
          </w:rPrChange>
        </w:rPr>
      </w:pPr>
      <w:ins w:id="132" w:author="YEUNG, Andy1 [Student]" w:date="2020-06-17T15:30:00Z">
        <w:r w:rsidRPr="00E310FB">
          <w:rPr>
            <w:rFonts w:hint="eastAsia"/>
            <w:rPrChange w:id="133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Host </w:t>
        </w:r>
        <w:r w:rsidRPr="00E310FB">
          <w:rPr>
            <w:rPrChange w:id="134" w:author="YEUNG, Andy1 [Student]" w:date="2020-06-17T15:30:00Z">
              <w:rPr/>
            </w:rPrChange>
          </w:rPr>
          <w:sym w:font="Wingdings" w:char="F0E0"/>
        </w:r>
        <w:r w:rsidRPr="00E310FB">
          <w:rPr>
            <w:rFonts w:hint="eastAsia"/>
            <w:rPrChange w:id="135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  <w:proofErr w:type="spellStart"/>
        <w:r w:rsidRPr="00E310FB">
          <w:rPr>
            <w:rFonts w:hint="eastAsia"/>
            <w:rPrChange w:id="136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Catapush</w:t>
        </w:r>
        <w:proofErr w:type="spellEnd"/>
        <w:r w:rsidRPr="00E310FB">
          <w:rPr>
            <w:rFonts w:hint="eastAsia"/>
            <w:rPrChange w:id="137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: check if (user id) already exist</w:t>
        </w:r>
      </w:ins>
    </w:p>
    <w:p w14:paraId="5317EDB0" w14:textId="66EE5BBC" w:rsidR="00E310FB" w:rsidRPr="00E310FB" w:rsidRDefault="00E310FB" w:rsidP="00E310FB">
      <w:pPr>
        <w:pStyle w:val="BodyText"/>
        <w:numPr>
          <w:ilvl w:val="0"/>
          <w:numId w:val="45"/>
        </w:numPr>
        <w:rPr>
          <w:ins w:id="138" w:author="YEUNG, Andy1 [Student]" w:date="2020-06-17T15:30:00Z"/>
          <w:rFonts w:hint="eastAsia"/>
          <w:rPrChange w:id="139" w:author="YEUNG, Andy1 [Student]" w:date="2020-06-17T15:30:00Z">
            <w:rPr>
              <w:ins w:id="140" w:author="YEUNG, Andy1 [Student]" w:date="2020-06-17T15:30:00Z"/>
              <w:rFonts w:hint="eastAsia"/>
              <w:color w:val="365F91" w:themeColor="accent1" w:themeShade="BF"/>
            </w:rPr>
          </w:rPrChange>
        </w:rPr>
      </w:pPr>
      <w:proofErr w:type="spellStart"/>
      <w:ins w:id="141" w:author="YEUNG, Andy1 [Student]" w:date="2020-06-17T15:30:00Z">
        <w:r w:rsidRPr="00E310FB">
          <w:rPr>
            <w:rFonts w:hint="eastAsia"/>
            <w:rPrChange w:id="142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Catapush</w:t>
        </w:r>
        <w:proofErr w:type="spellEnd"/>
        <w:r w:rsidRPr="00E310FB">
          <w:rPr>
            <w:rFonts w:hint="eastAsia"/>
            <w:rPrChange w:id="143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  <w:r w:rsidRPr="00E310FB">
          <w:rPr>
            <w:rPrChange w:id="144" w:author="YEUNG, Andy1 [Student]" w:date="2020-06-17T15:30:00Z">
              <w:rPr/>
            </w:rPrChange>
          </w:rPr>
          <w:sym w:font="Wingdings" w:char="F0E0"/>
        </w:r>
        <w:r w:rsidRPr="00E310FB">
          <w:rPr>
            <w:rFonts w:hint="eastAsia"/>
            <w:rPrChange w:id="145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Host: already exist / not exist</w:t>
        </w:r>
      </w:ins>
    </w:p>
    <w:p w14:paraId="58066C07" w14:textId="17FF5460" w:rsidR="00E310FB" w:rsidRPr="00E310FB" w:rsidRDefault="00E310FB" w:rsidP="00E310FB">
      <w:pPr>
        <w:pStyle w:val="BodyText"/>
        <w:numPr>
          <w:ilvl w:val="0"/>
          <w:numId w:val="45"/>
        </w:numPr>
        <w:rPr>
          <w:ins w:id="146" w:author="YEUNG, Andy1 [Student]" w:date="2020-06-17T15:30:00Z"/>
          <w:rFonts w:hint="eastAsia"/>
          <w:rPrChange w:id="147" w:author="YEUNG, Andy1 [Student]" w:date="2020-06-17T15:30:00Z">
            <w:rPr>
              <w:ins w:id="148" w:author="YEUNG, Andy1 [Student]" w:date="2020-06-17T15:30:00Z"/>
              <w:rFonts w:hint="eastAsia"/>
              <w:color w:val="365F91" w:themeColor="accent1" w:themeShade="BF"/>
            </w:rPr>
          </w:rPrChange>
        </w:rPr>
      </w:pPr>
      <w:ins w:id="149" w:author="YEUNG, Andy1 [Student]" w:date="2020-06-17T15:30:00Z">
        <w:r w:rsidRPr="00E310FB">
          <w:rPr>
            <w:rFonts w:hint="eastAsia"/>
            <w:rPrChange w:id="150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lastRenderedPageBreak/>
          <w:t xml:space="preserve">Host </w:t>
        </w:r>
      </w:ins>
      <w:ins w:id="151" w:author="YEUNG, Andy1 [Student]" w:date="2020-06-17T15:34:00Z">
        <w:r w:rsidRPr="00EE6A62">
          <w:rPr>
            <w:color w:val="548DD4" w:themeColor="text2" w:themeTint="99"/>
            <w:rPrChange w:id="152" w:author="YEUNG, Andy1 [Student]" w:date="2020-06-17T15:59:00Z">
              <w:rPr/>
            </w:rPrChange>
          </w:rPr>
          <w:t>(</w:t>
        </w:r>
        <w:r w:rsidRPr="00EE6A62">
          <w:rPr>
            <w:color w:val="548DD4" w:themeColor="text2" w:themeTint="99"/>
            <w:rPrChange w:id="153" w:author="YEUNG, Andy1 [Student]" w:date="2020-06-17T15:59:00Z">
              <w:rPr/>
            </w:rPrChange>
          </w:rPr>
          <w:t xml:space="preserve">Loop </w:t>
        </w:r>
      </w:ins>
      <w:ins w:id="154" w:author="YEUNG, Andy1 [Student]" w:date="2020-06-17T15:35:00Z">
        <w:r w:rsidRPr="00EE6A62">
          <w:rPr>
            <w:color w:val="548DD4" w:themeColor="text2" w:themeTint="99"/>
            <w:rPrChange w:id="155" w:author="YEUNG, Andy1 [Student]" w:date="2020-06-17T15:59:00Z">
              <w:rPr/>
            </w:rPrChange>
          </w:rPr>
          <w:t xml:space="preserve">3,4 </w:t>
        </w:r>
      </w:ins>
      <w:ins w:id="156" w:author="YEUNG, Andy1 [Student]" w:date="2020-06-17T15:34:00Z">
        <w:r w:rsidRPr="00EE6A62">
          <w:rPr>
            <w:color w:val="548DD4" w:themeColor="text2" w:themeTint="99"/>
            <w:rPrChange w:id="157" w:author="YEUNG, Andy1 [Student]" w:date="2020-06-17T15:59:00Z">
              <w:rPr/>
            </w:rPrChange>
          </w:rPr>
          <w:t>until user id does not exist</w:t>
        </w:r>
        <w:r w:rsidRPr="00EE6A62">
          <w:rPr>
            <w:color w:val="548DD4" w:themeColor="text2" w:themeTint="99"/>
            <w:rPrChange w:id="158" w:author="YEUNG, Andy1 [Student]" w:date="2020-06-17T15:59:00Z">
              <w:rPr/>
            </w:rPrChange>
          </w:rPr>
          <w:t>)</w:t>
        </w:r>
      </w:ins>
      <w:ins w:id="159" w:author="YEUNG, Andy1 [Student]" w:date="2020-06-17T15:30:00Z">
        <w:r w:rsidRPr="00EE6A62">
          <w:rPr>
            <w:color w:val="548DD4" w:themeColor="text2" w:themeTint="99"/>
            <w:rPrChange w:id="160" w:author="YEUNG, Andy1 [Student]" w:date="2020-06-17T15:59:00Z">
              <w:rPr/>
            </w:rPrChange>
          </w:rPr>
          <w:sym w:font="Wingdings" w:char="F0E0"/>
        </w:r>
        <w:r w:rsidRPr="00EE6A62">
          <w:rPr>
            <w:rFonts w:hint="eastAsia"/>
            <w:color w:val="548DD4" w:themeColor="text2" w:themeTint="99"/>
            <w:rPrChange w:id="161" w:author="YEUNG, Andy1 [Student]" w:date="2020-06-17T15:59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  <w:proofErr w:type="spellStart"/>
        <w:r w:rsidRPr="00E310FB">
          <w:rPr>
            <w:rFonts w:hint="eastAsia"/>
            <w:rPrChange w:id="162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Catapush</w:t>
        </w:r>
        <w:proofErr w:type="spellEnd"/>
        <w:r w:rsidRPr="00E310FB">
          <w:rPr>
            <w:rFonts w:hint="eastAsia"/>
            <w:rPrChange w:id="163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: create user id ( </w:t>
        </w:r>
        <w:proofErr w:type="spellStart"/>
        <w:r w:rsidRPr="00E310FB">
          <w:rPr>
            <w:rFonts w:hint="eastAsia"/>
            <w:rPrChange w:id="164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app</w:t>
        </w:r>
      </w:ins>
      <w:ins w:id="165" w:author="YEUNG, Andy1 [Student]" w:date="2020-06-17T15:59:00Z">
        <w:r w:rsidR="00EE6A62">
          <w:t>ID</w:t>
        </w:r>
      </w:ins>
      <w:proofErr w:type="spellEnd"/>
      <w:ins w:id="166" w:author="YEUNG, Andy1 [Student]" w:date="2020-06-17T15:30:00Z">
        <w:r w:rsidRPr="00E310FB">
          <w:rPr>
            <w:rFonts w:hint="eastAsia"/>
            <w:rPrChange w:id="167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+ </w:t>
        </w:r>
        <w:proofErr w:type="spellStart"/>
        <w:r w:rsidRPr="00E310FB">
          <w:rPr>
            <w:rFonts w:hint="eastAsia"/>
            <w:rPrChange w:id="168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user</w:t>
        </w:r>
      </w:ins>
      <w:ins w:id="169" w:author="YEUNG, Andy1 [Student]" w:date="2020-06-17T15:59:00Z">
        <w:r w:rsidR="00EE6A62">
          <w:t>ID</w:t>
        </w:r>
      </w:ins>
      <w:proofErr w:type="spellEnd"/>
      <w:ins w:id="170" w:author="YEUNG, Andy1 [Student]" w:date="2020-06-17T15:30:00Z">
        <w:r w:rsidRPr="00E310FB">
          <w:rPr>
            <w:rFonts w:hint="eastAsia"/>
            <w:rPrChange w:id="171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)</w:t>
        </w:r>
      </w:ins>
    </w:p>
    <w:p w14:paraId="096B2263" w14:textId="6FC49BDC" w:rsidR="00E310FB" w:rsidRPr="00E310FB" w:rsidRDefault="00E310FB" w:rsidP="00E310FB">
      <w:pPr>
        <w:pStyle w:val="BodyText"/>
        <w:numPr>
          <w:ilvl w:val="0"/>
          <w:numId w:val="45"/>
        </w:numPr>
        <w:rPr>
          <w:ins w:id="172" w:author="YEUNG, Andy1 [Student]" w:date="2020-06-17T15:30:00Z"/>
          <w:rPrChange w:id="173" w:author="YEUNG, Andy1 [Student]" w:date="2020-06-17T15:30:00Z">
            <w:rPr>
              <w:ins w:id="174" w:author="YEUNG, Andy1 [Student]" w:date="2020-06-17T15:30:00Z"/>
              <w:color w:val="365F91" w:themeColor="accent1" w:themeShade="BF"/>
            </w:rPr>
          </w:rPrChange>
        </w:rPr>
      </w:pPr>
      <w:ins w:id="175" w:author="YEUNG, Andy1 [Student]" w:date="2020-06-17T15:30:00Z">
        <w:r w:rsidRPr="00E310FB">
          <w:rPr>
            <w:rPrChange w:id="176" w:author="YEUNG, Andy1 [Student]" w:date="2020-06-17T15:30:00Z">
              <w:rPr>
                <w:color w:val="365F91" w:themeColor="accent1" w:themeShade="BF"/>
              </w:rPr>
            </w:rPrChange>
          </w:rPr>
          <w:t xml:space="preserve">Host: keep  </w:t>
        </w:r>
        <w:proofErr w:type="spellStart"/>
        <w:r w:rsidRPr="00E310FB">
          <w:rPr>
            <w:rPrChange w:id="177" w:author="YEUNG, Andy1 [Student]" w:date="2020-06-17T15:30:00Z">
              <w:rPr>
                <w:color w:val="365F91" w:themeColor="accent1" w:themeShade="BF"/>
              </w:rPr>
            </w:rPrChange>
          </w:rPr>
          <w:t>app</w:t>
        </w:r>
      </w:ins>
      <w:ins w:id="178" w:author="YEUNG, Andy1 [Student]" w:date="2020-06-17T16:01:00Z">
        <w:r w:rsidR="002029DC">
          <w:t>ID</w:t>
        </w:r>
      </w:ins>
      <w:proofErr w:type="spellEnd"/>
      <w:ins w:id="179" w:author="YEUNG, Andy1 [Student]" w:date="2020-06-17T15:30:00Z">
        <w:r w:rsidRPr="00E310FB">
          <w:rPr>
            <w:rPrChange w:id="180" w:author="YEUNG, Andy1 [Student]" w:date="2020-06-17T15:30:00Z">
              <w:rPr>
                <w:color w:val="365F91" w:themeColor="accent1" w:themeShade="BF"/>
              </w:rPr>
            </w:rPrChange>
          </w:rPr>
          <w:t xml:space="preserve"> + </w:t>
        </w:r>
        <w:proofErr w:type="spellStart"/>
        <w:r w:rsidRPr="00E310FB">
          <w:rPr>
            <w:rPrChange w:id="181" w:author="YEUNG, Andy1 [Student]" w:date="2020-06-17T15:30:00Z">
              <w:rPr>
                <w:color w:val="365F91" w:themeColor="accent1" w:themeShade="BF"/>
              </w:rPr>
            </w:rPrChange>
          </w:rPr>
          <w:t>user</w:t>
        </w:r>
      </w:ins>
      <w:ins w:id="182" w:author="YEUNG, Andy1 [Student]" w:date="2020-06-17T16:01:00Z">
        <w:r w:rsidR="002029DC">
          <w:t>ID</w:t>
        </w:r>
      </w:ins>
      <w:proofErr w:type="spellEnd"/>
    </w:p>
    <w:p w14:paraId="6E12DB45" w14:textId="13EFC10E" w:rsidR="00E310FB" w:rsidRPr="00E310FB" w:rsidRDefault="00E310FB" w:rsidP="00E310FB">
      <w:pPr>
        <w:pStyle w:val="BodyText"/>
        <w:numPr>
          <w:ilvl w:val="0"/>
          <w:numId w:val="45"/>
        </w:numPr>
        <w:rPr>
          <w:ins w:id="183" w:author="YEUNG, Andy1 [Student]" w:date="2020-06-17T15:30:00Z"/>
          <w:rFonts w:hint="eastAsia"/>
          <w:rPrChange w:id="184" w:author="YEUNG, Andy1 [Student]" w:date="2020-06-17T15:30:00Z">
            <w:rPr>
              <w:ins w:id="185" w:author="YEUNG, Andy1 [Student]" w:date="2020-06-17T15:30:00Z"/>
              <w:rFonts w:hint="eastAsia"/>
              <w:color w:val="365F91" w:themeColor="accent1" w:themeShade="BF"/>
            </w:rPr>
          </w:rPrChange>
        </w:rPr>
      </w:pPr>
      <w:ins w:id="186" w:author="YEUNG, Andy1 [Student]" w:date="2020-06-17T15:30:00Z">
        <w:r w:rsidRPr="00E310FB">
          <w:rPr>
            <w:rFonts w:hint="eastAsia"/>
            <w:rPrChange w:id="187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Host </w:t>
        </w:r>
        <w:r w:rsidRPr="00E310FB">
          <w:rPr>
            <w:rPrChange w:id="188" w:author="YEUNG, Andy1 [Student]" w:date="2020-06-17T15:30:00Z">
              <w:rPr/>
            </w:rPrChange>
          </w:rPr>
          <w:sym w:font="Wingdings" w:char="F0E0"/>
        </w:r>
        <w:r w:rsidRPr="00E310FB">
          <w:rPr>
            <w:rFonts w:hint="eastAsia"/>
            <w:rPrChange w:id="189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Phone: send </w:t>
        </w:r>
      </w:ins>
      <w:proofErr w:type="spellStart"/>
      <w:ins w:id="190" w:author="YEUNG, Andy1 [Student]" w:date="2020-06-17T16:02:00Z">
        <w:r w:rsidR="002029DC">
          <w:t>appID</w:t>
        </w:r>
      </w:ins>
      <w:proofErr w:type="spellEnd"/>
      <w:ins w:id="191" w:author="YEUNG, Andy1 [Student]" w:date="2020-06-17T15:30:00Z">
        <w:r w:rsidRPr="00E310FB">
          <w:rPr>
            <w:rFonts w:hint="eastAsia"/>
            <w:rPrChange w:id="192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+ </w:t>
        </w:r>
        <w:proofErr w:type="spellStart"/>
        <w:r w:rsidRPr="00E310FB">
          <w:rPr>
            <w:rFonts w:hint="eastAsia"/>
            <w:rPrChange w:id="193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user</w:t>
        </w:r>
      </w:ins>
      <w:ins w:id="194" w:author="YEUNG, Andy1 [Student]" w:date="2020-06-17T16:02:00Z">
        <w:r w:rsidR="002029DC">
          <w:t>ID</w:t>
        </w:r>
      </w:ins>
      <w:proofErr w:type="spellEnd"/>
      <w:ins w:id="195" w:author="YEUNG, Andy1 [Student]" w:date="2020-06-17T15:30:00Z">
        <w:r w:rsidRPr="00E310FB">
          <w:rPr>
            <w:rFonts w:hint="eastAsia"/>
            <w:rPrChange w:id="196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</w:ins>
    </w:p>
    <w:p w14:paraId="3E81B6A2" w14:textId="0A502ADA" w:rsidR="00E310FB" w:rsidRDefault="00E310FB" w:rsidP="00E310FB">
      <w:pPr>
        <w:pStyle w:val="BodyText"/>
        <w:numPr>
          <w:ilvl w:val="0"/>
          <w:numId w:val="45"/>
        </w:numPr>
        <w:rPr>
          <w:ins w:id="197" w:author="YEUNG, Andy1 [Student]" w:date="2020-06-17T16:02:00Z"/>
        </w:rPr>
      </w:pPr>
      <w:ins w:id="198" w:author="YEUNG, Andy1 [Student]" w:date="2020-06-17T15:30:00Z">
        <w:r w:rsidRPr="00E310FB">
          <w:rPr>
            <w:rFonts w:hint="eastAsia"/>
            <w:rPrChange w:id="199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Phone </w:t>
        </w:r>
        <w:r w:rsidRPr="00E310FB">
          <w:rPr>
            <w:rPrChange w:id="200" w:author="YEUNG, Andy1 [Student]" w:date="2020-06-17T15:30:00Z">
              <w:rPr/>
            </w:rPrChange>
          </w:rPr>
          <w:sym w:font="Wingdings" w:char="F0E0"/>
        </w:r>
        <w:r w:rsidRPr="00E310FB">
          <w:rPr>
            <w:rFonts w:hint="eastAsia"/>
            <w:rPrChange w:id="201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  <w:proofErr w:type="spellStart"/>
        <w:r w:rsidRPr="00E310FB">
          <w:rPr>
            <w:rFonts w:hint="eastAsia"/>
            <w:rPrChange w:id="202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Catapush</w:t>
        </w:r>
        <w:proofErr w:type="spellEnd"/>
        <w:r w:rsidRPr="00E310FB">
          <w:rPr>
            <w:rFonts w:hint="eastAsia"/>
            <w:rPrChange w:id="203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: logon </w:t>
        </w:r>
        <w:proofErr w:type="spellStart"/>
        <w:r w:rsidRPr="00E310FB">
          <w:rPr>
            <w:rFonts w:hint="eastAsia"/>
            <w:rPrChange w:id="204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app</w:t>
        </w:r>
      </w:ins>
      <w:ins w:id="205" w:author="YEUNG, Andy1 [Student]" w:date="2020-06-17T16:02:00Z">
        <w:r w:rsidR="002029DC">
          <w:t>ID</w:t>
        </w:r>
      </w:ins>
      <w:proofErr w:type="spellEnd"/>
      <w:ins w:id="206" w:author="YEUNG, Andy1 [Student]" w:date="2020-06-17T15:30:00Z">
        <w:r w:rsidRPr="00E310FB">
          <w:rPr>
            <w:rFonts w:hint="eastAsia"/>
            <w:rPrChange w:id="207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+ </w:t>
        </w:r>
        <w:proofErr w:type="spellStart"/>
        <w:r w:rsidRPr="00E310FB">
          <w:rPr>
            <w:rFonts w:hint="eastAsia"/>
            <w:rPrChange w:id="208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>user</w:t>
        </w:r>
      </w:ins>
      <w:ins w:id="209" w:author="YEUNG, Andy1 [Student]" w:date="2020-06-17T16:02:00Z">
        <w:r w:rsidR="002029DC">
          <w:t>ID</w:t>
        </w:r>
      </w:ins>
      <w:proofErr w:type="spellEnd"/>
      <w:ins w:id="210" w:author="YEUNG, Andy1 [Student]" w:date="2020-06-17T15:30:00Z">
        <w:r w:rsidRPr="00E310FB">
          <w:rPr>
            <w:rFonts w:hint="eastAsia"/>
            <w:rPrChange w:id="211" w:author="YEUNG, Andy1 [Student]" w:date="2020-06-17T15:30:00Z">
              <w:rPr>
                <w:rFonts w:hint="eastAsia"/>
                <w:color w:val="365F91" w:themeColor="accent1" w:themeShade="BF"/>
              </w:rPr>
            </w:rPrChange>
          </w:rPr>
          <w:t xml:space="preserve"> </w:t>
        </w:r>
      </w:ins>
    </w:p>
    <w:p w14:paraId="4088A2C5" w14:textId="69C9ECFC" w:rsidR="00E54D82" w:rsidRDefault="00E54D82" w:rsidP="00E310FB">
      <w:pPr>
        <w:pStyle w:val="BodyText"/>
        <w:numPr>
          <w:ilvl w:val="0"/>
          <w:numId w:val="45"/>
        </w:numPr>
        <w:rPr>
          <w:ins w:id="212" w:author="YEUNG, Andy1 [Student]" w:date="2020-06-17T16:03:00Z"/>
          <w:color w:val="548DD4" w:themeColor="text2" w:themeTint="99"/>
        </w:rPr>
      </w:pPr>
      <w:proofErr w:type="spellStart"/>
      <w:ins w:id="213" w:author="YEUNG, Andy1 [Student]" w:date="2020-06-17T16:02:00Z">
        <w:r w:rsidRPr="0086658F">
          <w:rPr>
            <w:color w:val="548DD4" w:themeColor="text2" w:themeTint="99"/>
            <w:rPrChange w:id="214" w:author="YEUNG, Andy1 [Student]" w:date="2020-06-17T16:03:00Z">
              <w:rPr/>
            </w:rPrChange>
          </w:rPr>
          <w:t>Catapush</w:t>
        </w:r>
        <w:proofErr w:type="spellEnd"/>
        <w:r w:rsidRPr="0086658F">
          <w:rPr>
            <w:color w:val="548DD4" w:themeColor="text2" w:themeTint="99"/>
            <w:rPrChange w:id="215" w:author="YEUNG, Andy1 [Student]" w:date="2020-06-17T16:03:00Z">
              <w:rPr/>
            </w:rPrChange>
          </w:rPr>
          <w:t xml:space="preserve"> wi</w:t>
        </w:r>
      </w:ins>
      <w:ins w:id="216" w:author="YEUNG, Andy1 [Student]" w:date="2020-06-17T16:03:00Z">
        <w:r w:rsidRPr="0086658F">
          <w:rPr>
            <w:color w:val="548DD4" w:themeColor="text2" w:themeTint="99"/>
            <w:rPrChange w:id="217" w:author="YEUNG, Andy1 [Student]" w:date="2020-06-17T16:03:00Z">
              <w:rPr/>
            </w:rPrChange>
          </w:rPr>
          <w:t xml:space="preserve">ll create a corresponding token for this </w:t>
        </w:r>
        <w:proofErr w:type="spellStart"/>
        <w:r w:rsidRPr="0086658F">
          <w:rPr>
            <w:color w:val="548DD4" w:themeColor="text2" w:themeTint="99"/>
            <w:rPrChange w:id="218" w:author="YEUNG, Andy1 [Student]" w:date="2020-06-17T16:03:00Z">
              <w:rPr/>
            </w:rPrChange>
          </w:rPr>
          <w:t>appID+userID</w:t>
        </w:r>
        <w:proofErr w:type="spellEnd"/>
      </w:ins>
    </w:p>
    <w:p w14:paraId="0295606F" w14:textId="77777777" w:rsidR="00404940" w:rsidRPr="0086658F" w:rsidRDefault="00404940" w:rsidP="00404940">
      <w:pPr>
        <w:pStyle w:val="BodyText"/>
        <w:ind w:left="1440"/>
        <w:rPr>
          <w:ins w:id="219" w:author="YEUNG, Andy1 [Student]" w:date="2020-06-17T15:25:00Z"/>
          <w:color w:val="548DD4" w:themeColor="text2" w:themeTint="99"/>
          <w:rPrChange w:id="220" w:author="YEUNG, Andy1 [Student]" w:date="2020-06-17T16:03:00Z">
            <w:rPr>
              <w:ins w:id="221" w:author="YEUNG, Andy1 [Student]" w:date="2020-06-17T15:25:00Z"/>
              <w:color w:val="365F91" w:themeColor="accent1" w:themeShade="BF"/>
            </w:rPr>
          </w:rPrChange>
        </w:rPr>
        <w:pPrChange w:id="222" w:author="YEUNG, Andy1 [Student]" w:date="2020-06-17T16:03:00Z">
          <w:pPr>
            <w:pStyle w:val="BodyText"/>
            <w:ind w:left="1440"/>
          </w:pPr>
        </w:pPrChange>
      </w:pPr>
    </w:p>
    <w:p w14:paraId="6AB669C5" w14:textId="5DE2AC2A" w:rsidR="00E163C6" w:rsidRDefault="00E163C6" w:rsidP="00E163C6">
      <w:pPr>
        <w:pStyle w:val="BodyText"/>
        <w:ind w:left="720"/>
        <w:rPr>
          <w:ins w:id="223" w:author="YEUNG, Andy1 [Student]" w:date="2020-06-17T15:25:00Z"/>
        </w:rPr>
        <w:pPrChange w:id="224" w:author="YEUNG, Andy1 [Student]" w:date="2020-06-17T15:25:00Z">
          <w:pPr>
            <w:pStyle w:val="BodyText"/>
            <w:ind w:left="1440"/>
          </w:pPr>
        </w:pPrChange>
      </w:pPr>
      <w:ins w:id="225" w:author="YEUNG, Andy1 [Student]" w:date="2020-06-17T15:25:00Z">
        <w:r>
          <w:rPr>
            <w:noProof/>
          </w:rPr>
          <w:drawing>
            <wp:inline distT="0" distB="0" distL="0" distR="0" wp14:anchorId="5BF3A345" wp14:editId="7FE448CE">
              <wp:extent cx="6646545" cy="1798320"/>
              <wp:effectExtent l="0" t="0" r="190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6545" cy="1798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BC1D61" w14:textId="37A1307B" w:rsidR="00E163C6" w:rsidRDefault="00E163C6" w:rsidP="00E163C6">
      <w:pPr>
        <w:pStyle w:val="BodyText"/>
        <w:ind w:left="1440"/>
        <w:rPr>
          <w:ins w:id="226" w:author="YEUNG, Andy1 [Student]" w:date="2020-06-17T16:04:00Z"/>
        </w:rPr>
      </w:pPr>
    </w:p>
    <w:p w14:paraId="3DCDB454" w14:textId="4F19A0E0" w:rsidR="00404940" w:rsidRPr="00A822F7" w:rsidRDefault="00404940" w:rsidP="00404940">
      <w:pPr>
        <w:pStyle w:val="BodyText"/>
        <w:ind w:left="720"/>
        <w:rPr>
          <w:ins w:id="227" w:author="YEUNG, Andy1 [Student]" w:date="2020-06-17T16:04:00Z"/>
          <w:color w:val="548DD4" w:themeColor="text2" w:themeTint="99"/>
          <w:rPrChange w:id="228" w:author="YEUNG, Andy1 [Student]" w:date="2020-06-17T16:16:00Z">
            <w:rPr>
              <w:ins w:id="229" w:author="YEUNG, Andy1 [Student]" w:date="2020-06-17T16:04:00Z"/>
            </w:rPr>
          </w:rPrChange>
        </w:rPr>
      </w:pPr>
      <w:ins w:id="230" w:author="YEUNG, Andy1 [Student]" w:date="2020-06-17T16:04:00Z">
        <w:r w:rsidRPr="00A822F7">
          <w:rPr>
            <w:color w:val="548DD4" w:themeColor="text2" w:themeTint="99"/>
            <w:rPrChange w:id="231" w:author="YEUNG, Andy1 [Student]" w:date="2020-06-17T16:16:00Z">
              <w:rPr/>
            </w:rPrChange>
          </w:rPr>
          <w:t xml:space="preserve">There are 2 ways to process the user initiation process in </w:t>
        </w:r>
        <w:proofErr w:type="spellStart"/>
        <w:r w:rsidRPr="00A822F7">
          <w:rPr>
            <w:color w:val="548DD4" w:themeColor="text2" w:themeTint="99"/>
            <w:rPrChange w:id="232" w:author="YEUNG, Andy1 [Student]" w:date="2020-06-17T16:16:00Z">
              <w:rPr/>
            </w:rPrChange>
          </w:rPr>
          <w:t>Catapush</w:t>
        </w:r>
        <w:proofErr w:type="spellEnd"/>
      </w:ins>
    </w:p>
    <w:p w14:paraId="253D8140" w14:textId="6D9DBA41" w:rsidR="00404940" w:rsidRPr="00A822F7" w:rsidRDefault="00404940" w:rsidP="00404940">
      <w:pPr>
        <w:pStyle w:val="BodyText"/>
        <w:numPr>
          <w:ilvl w:val="0"/>
          <w:numId w:val="46"/>
        </w:numPr>
        <w:rPr>
          <w:ins w:id="233" w:author="YEUNG, Andy1 [Student]" w:date="2020-06-17T16:12:00Z"/>
          <w:color w:val="548DD4" w:themeColor="text2" w:themeTint="99"/>
          <w:rPrChange w:id="234" w:author="YEUNG, Andy1 [Student]" w:date="2020-06-17T16:16:00Z">
            <w:rPr>
              <w:ins w:id="235" w:author="YEUNG, Andy1 [Student]" w:date="2020-06-17T16:12:00Z"/>
            </w:rPr>
          </w:rPrChange>
        </w:rPr>
      </w:pPr>
      <w:ins w:id="236" w:author="YEUNG, Andy1 [Student]" w:date="2020-06-17T16:05:00Z">
        <w:r w:rsidRPr="00A822F7">
          <w:rPr>
            <w:color w:val="548DD4" w:themeColor="text2" w:themeTint="99"/>
            <w:rPrChange w:id="237" w:author="YEUNG, Andy1 [Student]" w:date="2020-06-17T16:16:00Z">
              <w:rPr/>
            </w:rPrChange>
          </w:rPr>
          <w:t xml:space="preserve">APP: </w:t>
        </w:r>
      </w:ins>
      <w:ins w:id="238" w:author="YEUNG, Andy1 [Student]" w:date="2020-06-17T16:04:00Z">
        <w:r w:rsidRPr="00A822F7">
          <w:rPr>
            <w:color w:val="548DD4" w:themeColor="text2" w:themeTint="99"/>
            <w:rPrChange w:id="239" w:author="YEUNG, Andy1 [Student]" w:date="2020-06-17T16:16:00Z">
              <w:rPr/>
            </w:rPrChange>
          </w:rPr>
          <w:t xml:space="preserve">Customer </w:t>
        </w:r>
        <w:r w:rsidRPr="00A822F7">
          <w:rPr>
            <w:color w:val="548DD4" w:themeColor="text2" w:themeTint="99"/>
            <w:rPrChange w:id="240" w:author="YEUNG, Andy1 [Student]" w:date="2020-06-17T16:16:00Z">
              <w:rPr/>
            </w:rPrChange>
          </w:rPr>
          <w:t>consent</w:t>
        </w:r>
        <w:r w:rsidRPr="00A822F7">
          <w:rPr>
            <w:color w:val="548DD4" w:themeColor="text2" w:themeTint="99"/>
            <w:rPrChange w:id="241" w:author="YEUNG, Andy1 [Student]" w:date="2020-06-17T16:16:00Z">
              <w:rPr/>
            </w:rPrChange>
          </w:rPr>
          <w:t xml:space="preserve"> </w:t>
        </w:r>
        <w:r w:rsidRPr="00A822F7">
          <w:rPr>
            <w:color w:val="548DD4" w:themeColor="text2" w:themeTint="99"/>
            <w:rPrChange w:id="242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243" w:author="YEUNG, Andy1 [Student]" w:date="2020-06-17T16:16:00Z">
              <w:rPr/>
            </w:rPrChange>
          </w:rPr>
          <w:t xml:space="preserve"> </w:t>
        </w:r>
      </w:ins>
      <w:ins w:id="244" w:author="YEUNG, Andy1 [Student]" w:date="2020-06-17T16:05:00Z">
        <w:r w:rsidRPr="00A822F7">
          <w:rPr>
            <w:color w:val="548DD4" w:themeColor="text2" w:themeTint="99"/>
            <w:rPrChange w:id="245" w:author="YEUNG, Andy1 [Student]" w:date="2020-06-17T16:16:00Z">
              <w:rPr/>
            </w:rPrChange>
          </w:rPr>
          <w:t xml:space="preserve">HOST: query and create an unique </w:t>
        </w:r>
        <w:proofErr w:type="spellStart"/>
        <w:r w:rsidRPr="00A822F7">
          <w:rPr>
            <w:color w:val="548DD4" w:themeColor="text2" w:themeTint="99"/>
            <w:rPrChange w:id="246" w:author="YEUNG, Andy1 [Student]" w:date="2020-06-17T16:16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247" w:author="YEUNG, Andy1 [Student]" w:date="2020-06-17T16:16:00Z">
              <w:rPr/>
            </w:rPrChange>
          </w:rPr>
          <w:t xml:space="preserve"> </w:t>
        </w:r>
        <w:r w:rsidRPr="00A822F7">
          <w:rPr>
            <w:color w:val="548DD4" w:themeColor="text2" w:themeTint="99"/>
            <w:rPrChange w:id="248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249" w:author="YEUNG, Andy1 [Student]" w:date="2020-06-17T16:16:00Z">
              <w:rPr/>
            </w:rPrChange>
          </w:rPr>
          <w:t xml:space="preserve"> </w:t>
        </w:r>
      </w:ins>
      <w:ins w:id="250" w:author="YEUNG, Andy1 [Student]" w:date="2020-06-17T16:06:00Z">
        <w:r w:rsidRPr="00A822F7">
          <w:rPr>
            <w:color w:val="548DD4" w:themeColor="text2" w:themeTint="99"/>
            <w:rPrChange w:id="251" w:author="YEUNG, Andy1 [Student]" w:date="2020-06-17T16:16:00Z">
              <w:rPr/>
            </w:rPrChange>
          </w:rPr>
          <w:t xml:space="preserve">APP: app receive the </w:t>
        </w:r>
        <w:proofErr w:type="spellStart"/>
        <w:r w:rsidRPr="00A822F7">
          <w:rPr>
            <w:color w:val="548DD4" w:themeColor="text2" w:themeTint="99"/>
            <w:rPrChange w:id="252" w:author="YEUNG, Andy1 [Student]" w:date="2020-06-17T16:16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253" w:author="YEUNG, Andy1 [Student]" w:date="2020-06-17T16:16:00Z">
              <w:rPr/>
            </w:rPrChange>
          </w:rPr>
          <w:t xml:space="preserve"> + pw and logon </w:t>
        </w:r>
        <w:proofErr w:type="spellStart"/>
        <w:r w:rsidRPr="00A822F7">
          <w:rPr>
            <w:color w:val="548DD4" w:themeColor="text2" w:themeTint="99"/>
            <w:rPrChange w:id="254" w:author="YEUNG, Andy1 [Student]" w:date="2020-06-17T16:16:00Z">
              <w:rPr/>
            </w:rPrChange>
          </w:rPr>
          <w:t>catapush</w:t>
        </w:r>
        <w:proofErr w:type="spellEnd"/>
        <w:r w:rsidR="006927AC" w:rsidRPr="00A822F7">
          <w:rPr>
            <w:color w:val="548DD4" w:themeColor="text2" w:themeTint="99"/>
            <w:rPrChange w:id="255" w:author="YEUNG, Andy1 [Student]" w:date="2020-06-17T16:16:00Z">
              <w:rPr/>
            </w:rPrChange>
          </w:rPr>
          <w:t xml:space="preserve"> </w:t>
        </w:r>
        <w:r w:rsidR="006927AC" w:rsidRPr="00A822F7">
          <w:rPr>
            <w:color w:val="548DD4" w:themeColor="text2" w:themeTint="99"/>
            <w:rPrChange w:id="256" w:author="YEUNG, Andy1 [Student]" w:date="2020-06-17T16:16:00Z">
              <w:rPr/>
            </w:rPrChange>
          </w:rPr>
          <w:sym w:font="Wingdings" w:char="F0E0"/>
        </w:r>
        <w:r w:rsidR="006927AC" w:rsidRPr="00A822F7">
          <w:rPr>
            <w:color w:val="548DD4" w:themeColor="text2" w:themeTint="99"/>
            <w:rPrChange w:id="257" w:author="YEUNG, Andy1 [Student]" w:date="2020-06-17T16:16:00Z">
              <w:rPr/>
            </w:rPrChange>
          </w:rPr>
          <w:t xml:space="preserve"> </w:t>
        </w:r>
        <w:proofErr w:type="spellStart"/>
        <w:r w:rsidR="006927AC" w:rsidRPr="00A822F7">
          <w:rPr>
            <w:color w:val="548DD4" w:themeColor="text2" w:themeTint="99"/>
            <w:rPrChange w:id="258" w:author="YEUNG, Andy1 [Student]" w:date="2020-06-17T16:16:00Z">
              <w:rPr/>
            </w:rPrChange>
          </w:rPr>
          <w:t>catapush</w:t>
        </w:r>
        <w:proofErr w:type="spellEnd"/>
        <w:r w:rsidR="006927AC" w:rsidRPr="00A822F7">
          <w:rPr>
            <w:color w:val="548DD4" w:themeColor="text2" w:themeTint="99"/>
            <w:rPrChange w:id="259" w:author="YEUNG, Andy1 [Student]" w:date="2020-06-17T16:16:00Z">
              <w:rPr/>
            </w:rPrChange>
          </w:rPr>
          <w:t xml:space="preserve"> register the logon device </w:t>
        </w:r>
        <w:r w:rsidR="006927AC" w:rsidRPr="00A822F7">
          <w:rPr>
            <w:color w:val="548DD4" w:themeColor="text2" w:themeTint="99"/>
            <w:rPrChange w:id="260" w:author="YEUNG, Andy1 [Student]" w:date="2020-06-17T16:16:00Z">
              <w:rPr/>
            </w:rPrChange>
          </w:rPr>
          <w:sym w:font="Wingdings" w:char="F0E0"/>
        </w:r>
        <w:r w:rsidR="006927AC" w:rsidRPr="00A822F7">
          <w:rPr>
            <w:color w:val="548DD4" w:themeColor="text2" w:themeTint="99"/>
            <w:rPrChange w:id="261" w:author="YEUNG, Andy1 [Student]" w:date="2020-06-17T16:16:00Z">
              <w:rPr/>
            </w:rPrChange>
          </w:rPr>
          <w:t xml:space="preserve"> </w:t>
        </w:r>
      </w:ins>
      <w:ins w:id="262" w:author="YEUNG, Andy1 [Student]" w:date="2020-06-17T16:12:00Z">
        <w:r w:rsidR="00D96BEC" w:rsidRPr="00A822F7">
          <w:rPr>
            <w:color w:val="548DD4" w:themeColor="text2" w:themeTint="99"/>
            <w:rPrChange w:id="263" w:author="YEUNG, Andy1 [Student]" w:date="2020-06-17T16:16:00Z">
              <w:rPr/>
            </w:rPrChange>
          </w:rPr>
          <w:t>D</w:t>
        </w:r>
      </w:ins>
      <w:ins w:id="264" w:author="YEUNG, Andy1 [Student]" w:date="2020-06-17T16:06:00Z">
        <w:r w:rsidR="006927AC" w:rsidRPr="00A822F7">
          <w:rPr>
            <w:color w:val="548DD4" w:themeColor="text2" w:themeTint="99"/>
            <w:rPrChange w:id="265" w:author="YEUNG, Andy1 [Student]" w:date="2020-06-17T16:16:00Z">
              <w:rPr/>
            </w:rPrChange>
          </w:rPr>
          <w:t>one.</w:t>
        </w:r>
      </w:ins>
    </w:p>
    <w:p w14:paraId="4AE5C980" w14:textId="5CE93F75" w:rsidR="0018301D" w:rsidRPr="00A822F7" w:rsidRDefault="0018301D" w:rsidP="0018301D">
      <w:pPr>
        <w:pStyle w:val="BodyText"/>
        <w:rPr>
          <w:ins w:id="266" w:author="YEUNG, Andy1 [Student]" w:date="2020-06-17T16:06:00Z"/>
          <w:color w:val="548DD4" w:themeColor="text2" w:themeTint="99"/>
          <w:rPrChange w:id="267" w:author="YEUNG, Andy1 [Student]" w:date="2020-06-17T16:16:00Z">
            <w:rPr>
              <w:ins w:id="268" w:author="YEUNG, Andy1 [Student]" w:date="2020-06-17T16:06:00Z"/>
            </w:rPr>
          </w:rPrChange>
        </w:rPr>
        <w:pPrChange w:id="269" w:author="YEUNG, Andy1 [Student]" w:date="2020-06-17T16:12:00Z">
          <w:pPr>
            <w:pStyle w:val="BodyText"/>
            <w:numPr>
              <w:numId w:val="46"/>
            </w:numPr>
            <w:ind w:hanging="360"/>
          </w:pPr>
        </w:pPrChange>
      </w:pPr>
      <w:ins w:id="270" w:author="YEUNG, Andy1 [Student]" w:date="2020-06-17T16:12:00Z">
        <w:r w:rsidRPr="00A822F7">
          <w:rPr>
            <w:color w:val="548DD4" w:themeColor="text2" w:themeTint="99"/>
            <w:rPrChange w:id="271" w:author="YEUNG, Andy1 [Student]" w:date="2020-06-17T16:16:00Z">
              <w:rPr/>
            </w:rPrChange>
          </w:rPr>
          <w:t xml:space="preserve">(host has to query the </w:t>
        </w:r>
        <w:proofErr w:type="spellStart"/>
        <w:r w:rsidRPr="00A822F7">
          <w:rPr>
            <w:color w:val="548DD4" w:themeColor="text2" w:themeTint="99"/>
            <w:rPrChange w:id="272" w:author="YEUNG, Andy1 [Student]" w:date="2020-06-17T16:16:00Z">
              <w:rPr/>
            </w:rPrChange>
          </w:rPr>
          <w:t>catapush</w:t>
        </w:r>
        <w:proofErr w:type="spellEnd"/>
        <w:r w:rsidRPr="00A822F7">
          <w:rPr>
            <w:color w:val="548DD4" w:themeColor="text2" w:themeTint="99"/>
            <w:rPrChange w:id="273" w:author="YEUNG, Andy1 [Student]" w:date="2020-06-17T16:16:00Z">
              <w:rPr/>
            </w:rPrChange>
          </w:rPr>
          <w:t xml:space="preserve"> again to ensure the logon process success)</w:t>
        </w:r>
      </w:ins>
    </w:p>
    <w:p w14:paraId="5177748A" w14:textId="66D21373" w:rsidR="006927AC" w:rsidRPr="00A822F7" w:rsidRDefault="006927AC" w:rsidP="00404940">
      <w:pPr>
        <w:pStyle w:val="BodyText"/>
        <w:numPr>
          <w:ilvl w:val="0"/>
          <w:numId w:val="46"/>
        </w:numPr>
        <w:rPr>
          <w:color w:val="548DD4" w:themeColor="text2" w:themeTint="99"/>
          <w:rPrChange w:id="274" w:author="YEUNG, Andy1 [Student]" w:date="2020-06-17T16:16:00Z">
            <w:rPr/>
          </w:rPrChange>
        </w:rPr>
        <w:pPrChange w:id="275" w:author="YEUNG, Andy1 [Student]" w:date="2020-06-17T16:04:00Z">
          <w:pPr>
            <w:pStyle w:val="BodyText"/>
          </w:pPr>
        </w:pPrChange>
      </w:pPr>
      <w:ins w:id="276" w:author="YEUNG, Andy1 [Student]" w:date="2020-06-17T16:06:00Z">
        <w:r w:rsidRPr="00A822F7">
          <w:rPr>
            <w:color w:val="548DD4" w:themeColor="text2" w:themeTint="99"/>
            <w:rPrChange w:id="277" w:author="YEUNG, Andy1 [Student]" w:date="2020-06-17T16:16:00Z">
              <w:rPr/>
            </w:rPrChange>
          </w:rPr>
          <w:t xml:space="preserve">APP: Customer consent </w:t>
        </w:r>
        <w:r w:rsidRPr="00A822F7">
          <w:rPr>
            <w:color w:val="548DD4" w:themeColor="text2" w:themeTint="99"/>
            <w:rPrChange w:id="278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279" w:author="YEUNG, Andy1 [Student]" w:date="2020-06-17T16:16:00Z">
              <w:rPr/>
            </w:rPrChange>
          </w:rPr>
          <w:t xml:space="preserve"> APP: </w:t>
        </w:r>
      </w:ins>
      <w:ins w:id="280" w:author="YEUNG, Andy1 [Student]" w:date="2020-06-17T16:07:00Z">
        <w:r w:rsidRPr="00A822F7">
          <w:rPr>
            <w:color w:val="548DD4" w:themeColor="text2" w:themeTint="99"/>
            <w:rPrChange w:id="281" w:author="YEUNG, Andy1 [Student]" w:date="2020-06-17T16:16:00Z">
              <w:rPr/>
            </w:rPrChange>
          </w:rPr>
          <w:t xml:space="preserve">query and create an </w:t>
        </w:r>
        <w:proofErr w:type="spellStart"/>
        <w:r w:rsidRPr="00A822F7">
          <w:rPr>
            <w:color w:val="548DD4" w:themeColor="text2" w:themeTint="99"/>
            <w:rPrChange w:id="282" w:author="YEUNG, Andy1 [Student]" w:date="2020-06-17T16:16:00Z">
              <w:rPr/>
            </w:rPrChange>
          </w:rPr>
          <w:t>unqiue</w:t>
        </w:r>
        <w:proofErr w:type="spellEnd"/>
        <w:r w:rsidRPr="00A822F7">
          <w:rPr>
            <w:color w:val="548DD4" w:themeColor="text2" w:themeTint="99"/>
            <w:rPrChange w:id="283" w:author="YEUNG, Andy1 [Student]" w:date="2020-06-17T16:16:00Z">
              <w:rPr/>
            </w:rPrChange>
          </w:rPr>
          <w:t xml:space="preserve"> </w:t>
        </w:r>
        <w:proofErr w:type="spellStart"/>
        <w:r w:rsidRPr="00A822F7">
          <w:rPr>
            <w:color w:val="548DD4" w:themeColor="text2" w:themeTint="99"/>
            <w:rPrChange w:id="284" w:author="YEUNG, Andy1 [Student]" w:date="2020-06-17T16:16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285" w:author="YEUNG, Andy1 [Student]" w:date="2020-06-17T16:16:00Z">
              <w:rPr/>
            </w:rPrChange>
          </w:rPr>
          <w:t xml:space="preserve"> </w:t>
        </w:r>
        <w:r w:rsidRPr="00A822F7">
          <w:rPr>
            <w:color w:val="548DD4" w:themeColor="text2" w:themeTint="99"/>
            <w:rPrChange w:id="286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287" w:author="YEUNG, Andy1 [Student]" w:date="2020-06-17T16:16:00Z">
              <w:rPr/>
            </w:rPrChange>
          </w:rPr>
          <w:t xml:space="preserve"> APP: logon </w:t>
        </w:r>
      </w:ins>
      <w:proofErr w:type="spellStart"/>
      <w:ins w:id="288" w:author="YEUNG, Andy1 [Student]" w:date="2020-06-17T16:08:00Z">
        <w:r w:rsidRPr="00A822F7">
          <w:rPr>
            <w:color w:val="548DD4" w:themeColor="text2" w:themeTint="99"/>
            <w:rPrChange w:id="289" w:author="YEUNG, Andy1 [Student]" w:date="2020-06-17T16:16:00Z">
              <w:rPr/>
            </w:rPrChange>
          </w:rPr>
          <w:t>C</w:t>
        </w:r>
      </w:ins>
      <w:ins w:id="290" w:author="YEUNG, Andy1 [Student]" w:date="2020-06-17T16:07:00Z">
        <w:r w:rsidRPr="00A822F7">
          <w:rPr>
            <w:color w:val="548DD4" w:themeColor="text2" w:themeTint="99"/>
            <w:rPrChange w:id="291" w:author="YEUNG, Andy1 [Student]" w:date="2020-06-17T16:16:00Z">
              <w:rPr/>
            </w:rPrChange>
          </w:rPr>
          <w:t>ata</w:t>
        </w:r>
      </w:ins>
      <w:ins w:id="292" w:author="YEUNG, Andy1 [Student]" w:date="2020-06-17T16:08:00Z">
        <w:r w:rsidRPr="00A822F7">
          <w:rPr>
            <w:color w:val="548DD4" w:themeColor="text2" w:themeTint="99"/>
            <w:rPrChange w:id="293" w:author="YEUNG, Andy1 [Student]" w:date="2020-06-17T16:16:00Z">
              <w:rPr/>
            </w:rPrChange>
          </w:rPr>
          <w:t>push</w:t>
        </w:r>
        <w:proofErr w:type="spellEnd"/>
        <w:r w:rsidRPr="00A822F7">
          <w:rPr>
            <w:color w:val="548DD4" w:themeColor="text2" w:themeTint="99"/>
            <w:rPrChange w:id="294" w:author="YEUNG, Andy1 [Student]" w:date="2020-06-17T16:16:00Z">
              <w:rPr/>
            </w:rPrChange>
          </w:rPr>
          <w:t xml:space="preserve"> </w:t>
        </w:r>
      </w:ins>
      <w:ins w:id="295" w:author="YEUNG, Andy1 [Student]" w:date="2020-06-17T16:07:00Z">
        <w:r w:rsidRPr="00A822F7">
          <w:rPr>
            <w:color w:val="548DD4" w:themeColor="text2" w:themeTint="99"/>
            <w:rPrChange w:id="296" w:author="YEUNG, Andy1 [Student]" w:date="2020-06-17T16:16:00Z">
              <w:rPr/>
            </w:rPrChange>
          </w:rPr>
          <w:t xml:space="preserve">using the </w:t>
        </w:r>
        <w:proofErr w:type="spellStart"/>
        <w:r w:rsidRPr="00A822F7">
          <w:rPr>
            <w:color w:val="548DD4" w:themeColor="text2" w:themeTint="99"/>
            <w:rPrChange w:id="297" w:author="YEUNG, Andy1 [Student]" w:date="2020-06-17T16:16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298" w:author="YEUNG, Andy1 [Student]" w:date="2020-06-17T16:16:00Z">
              <w:rPr/>
            </w:rPrChange>
          </w:rPr>
          <w:t xml:space="preserve"> +pw</w:t>
        </w:r>
      </w:ins>
      <w:ins w:id="299" w:author="YEUNG, Andy1 [Student]" w:date="2020-06-17T16:08:00Z">
        <w:r w:rsidRPr="00A822F7">
          <w:rPr>
            <w:color w:val="548DD4" w:themeColor="text2" w:themeTint="99"/>
            <w:rPrChange w:id="300" w:author="YEUNG, Andy1 [Student]" w:date="2020-06-17T16:16:00Z">
              <w:rPr/>
            </w:rPrChange>
          </w:rPr>
          <w:t xml:space="preserve"> </w:t>
        </w:r>
        <w:r w:rsidRPr="00A822F7">
          <w:rPr>
            <w:color w:val="548DD4" w:themeColor="text2" w:themeTint="99"/>
            <w:rPrChange w:id="301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302" w:author="YEUNG, Andy1 [Student]" w:date="2020-06-17T16:16:00Z">
              <w:rPr/>
            </w:rPrChange>
          </w:rPr>
          <w:t xml:space="preserve"> </w:t>
        </w:r>
        <w:proofErr w:type="spellStart"/>
        <w:r w:rsidRPr="00A822F7">
          <w:rPr>
            <w:color w:val="548DD4" w:themeColor="text2" w:themeTint="99"/>
            <w:rPrChange w:id="303" w:author="YEUNG, Andy1 [Student]" w:date="2020-06-17T16:16:00Z">
              <w:rPr/>
            </w:rPrChange>
          </w:rPr>
          <w:t>catapush</w:t>
        </w:r>
        <w:proofErr w:type="spellEnd"/>
        <w:r w:rsidRPr="00A822F7">
          <w:rPr>
            <w:color w:val="548DD4" w:themeColor="text2" w:themeTint="99"/>
            <w:rPrChange w:id="304" w:author="YEUNG, Andy1 [Student]" w:date="2020-06-17T16:16:00Z">
              <w:rPr/>
            </w:rPrChange>
          </w:rPr>
          <w:t xml:space="preserve"> register the logon device</w:t>
        </w:r>
        <w:r w:rsidRPr="00A822F7">
          <w:rPr>
            <w:color w:val="548DD4" w:themeColor="text2" w:themeTint="99"/>
            <w:rPrChange w:id="305" w:author="YEUNG, Andy1 [Student]" w:date="2020-06-17T16:16:00Z">
              <w:rPr/>
            </w:rPrChange>
          </w:rPr>
          <w:t xml:space="preserve"> </w:t>
        </w:r>
        <w:r w:rsidRPr="00A822F7">
          <w:rPr>
            <w:color w:val="548DD4" w:themeColor="text2" w:themeTint="99"/>
            <w:rPrChange w:id="306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307" w:author="YEUNG, Andy1 [Student]" w:date="2020-06-17T16:16:00Z">
              <w:rPr/>
            </w:rPrChange>
          </w:rPr>
          <w:t xml:space="preserve"> APP: sent the registered </w:t>
        </w:r>
        <w:proofErr w:type="spellStart"/>
        <w:r w:rsidRPr="00A822F7">
          <w:rPr>
            <w:color w:val="548DD4" w:themeColor="text2" w:themeTint="99"/>
            <w:rPrChange w:id="308" w:author="YEUNG, Andy1 [Student]" w:date="2020-06-17T16:16:00Z">
              <w:rPr/>
            </w:rPrChange>
          </w:rPr>
          <w:t>userID</w:t>
        </w:r>
        <w:proofErr w:type="spellEnd"/>
        <w:r w:rsidRPr="00A822F7">
          <w:rPr>
            <w:color w:val="548DD4" w:themeColor="text2" w:themeTint="99"/>
            <w:rPrChange w:id="309" w:author="YEUNG, Andy1 [Student]" w:date="2020-06-17T16:16:00Z">
              <w:rPr/>
            </w:rPrChange>
          </w:rPr>
          <w:t xml:space="preserve"> and password </w:t>
        </w:r>
      </w:ins>
      <w:ins w:id="310" w:author="YEUNG, Andy1 [Student]" w:date="2020-06-17T16:11:00Z">
        <w:r w:rsidRPr="00A822F7">
          <w:rPr>
            <w:color w:val="548DD4" w:themeColor="text2" w:themeTint="99"/>
            <w:rPrChange w:id="311" w:author="YEUNG, Andy1 [Student]" w:date="2020-06-17T16:16:00Z">
              <w:rPr/>
            </w:rPrChange>
          </w:rPr>
          <w:t xml:space="preserve">to host </w:t>
        </w:r>
        <w:r w:rsidRPr="00A822F7">
          <w:rPr>
            <w:color w:val="548DD4" w:themeColor="text2" w:themeTint="99"/>
            <w:rPrChange w:id="312" w:author="YEUNG, Andy1 [Student]" w:date="2020-06-17T16:16:00Z">
              <w:rPr/>
            </w:rPrChange>
          </w:rPr>
          <w:sym w:font="Wingdings" w:char="F0E0"/>
        </w:r>
        <w:r w:rsidRPr="00A822F7">
          <w:rPr>
            <w:color w:val="548DD4" w:themeColor="text2" w:themeTint="99"/>
            <w:rPrChange w:id="313" w:author="YEUNG, Andy1 [Student]" w:date="2020-06-17T16:16:00Z">
              <w:rPr/>
            </w:rPrChange>
          </w:rPr>
          <w:t xml:space="preserve"> host could query </w:t>
        </w:r>
        <w:proofErr w:type="spellStart"/>
        <w:r w:rsidRPr="00A822F7">
          <w:rPr>
            <w:color w:val="548DD4" w:themeColor="text2" w:themeTint="99"/>
            <w:rPrChange w:id="314" w:author="YEUNG, Andy1 [Student]" w:date="2020-06-17T16:16:00Z">
              <w:rPr/>
            </w:rPrChange>
          </w:rPr>
          <w:t>catapush</w:t>
        </w:r>
        <w:proofErr w:type="spellEnd"/>
        <w:r w:rsidRPr="00A822F7">
          <w:rPr>
            <w:color w:val="548DD4" w:themeColor="text2" w:themeTint="99"/>
            <w:rPrChange w:id="315" w:author="YEUNG, Andy1 [Student]" w:date="2020-06-17T16:16:00Z">
              <w:rPr/>
            </w:rPrChange>
          </w:rPr>
          <w:t xml:space="preserve"> to confirm the logon success.</w:t>
        </w:r>
      </w:ins>
      <w:ins w:id="316" w:author="YEUNG, Andy1 [Student]" w:date="2020-06-17T16:12:00Z">
        <w:r w:rsidR="00D96BEC" w:rsidRPr="00A822F7">
          <w:rPr>
            <w:color w:val="548DD4" w:themeColor="text2" w:themeTint="99"/>
            <w:rPrChange w:id="317" w:author="YEUNG, Andy1 [Student]" w:date="2020-06-17T16:16:00Z">
              <w:rPr/>
            </w:rPrChange>
          </w:rPr>
          <w:t xml:space="preserve"> </w:t>
        </w:r>
        <w:r w:rsidR="00D96BEC" w:rsidRPr="00A822F7">
          <w:rPr>
            <w:color w:val="548DD4" w:themeColor="text2" w:themeTint="99"/>
            <w:rPrChange w:id="318" w:author="YEUNG, Andy1 [Student]" w:date="2020-06-17T16:16:00Z">
              <w:rPr/>
            </w:rPrChange>
          </w:rPr>
          <w:sym w:font="Wingdings" w:char="F0E0"/>
        </w:r>
        <w:r w:rsidR="00D96BEC" w:rsidRPr="00A822F7">
          <w:rPr>
            <w:color w:val="548DD4" w:themeColor="text2" w:themeTint="99"/>
            <w:rPrChange w:id="319" w:author="YEUNG, Andy1 [Student]" w:date="2020-06-17T16:16:00Z">
              <w:rPr/>
            </w:rPrChange>
          </w:rPr>
          <w:t xml:space="preserve"> Done.</w:t>
        </w:r>
      </w:ins>
    </w:p>
    <w:p w14:paraId="21436C2F" w14:textId="77777777" w:rsidR="00FA4DB7" w:rsidRDefault="00FA4DB7" w:rsidP="00FA4DB7">
      <w:pPr>
        <w:pStyle w:val="BodyText"/>
      </w:pPr>
    </w:p>
    <w:p w14:paraId="3299F84E" w14:textId="77777777" w:rsidR="00640AC7" w:rsidRDefault="00FA4DB7" w:rsidP="00640AC7">
      <w:pPr>
        <w:pStyle w:val="Heading3"/>
      </w:pPr>
      <w:r>
        <w:br w:type="page"/>
      </w:r>
      <w:bookmarkStart w:id="320" w:name="_Toc43193948"/>
      <w:r w:rsidR="00640AC7">
        <w:lastRenderedPageBreak/>
        <w:t>System flow for PN</w:t>
      </w:r>
      <w:bookmarkEnd w:id="320"/>
    </w:p>
    <w:p w14:paraId="57D788C6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1A</w:t>
      </w:r>
    </w:p>
    <w:p w14:paraId="02A6F5DD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5A32E245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6D1F59BE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66C2B559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  <w:r w:rsidRPr="00F32CF0">
        <w:rPr>
          <w:sz w:val="24"/>
          <w:szCs w:val="24"/>
          <w:lang w:val="en-HK"/>
        </w:rPr>
        <w:t xml:space="preserve"> user id from BOSS database, &amp; add push message log in BOSS</w:t>
      </w:r>
    </w:p>
    <w:p w14:paraId="56B403C1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</w:t>
      </w:r>
      <w:proofErr w:type="spellStart"/>
      <w:r>
        <w:rPr>
          <w:sz w:val="24"/>
          <w:szCs w:val="24"/>
          <w:lang w:val="en-HK"/>
        </w:rPr>
        <w:t>catapush</w:t>
      </w:r>
      <w:proofErr w:type="spellEnd"/>
      <w:r>
        <w:rPr>
          <w:sz w:val="24"/>
          <w:szCs w:val="24"/>
          <w:lang w:val="en-HK"/>
        </w:rPr>
        <w:t xml:space="preserve"> user id NOT found,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5300D695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6234F94E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receive delivery status from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254D03BF" w14:textId="77777777" w:rsidR="00640AC7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update delivery status in BOSS</w:t>
      </w:r>
    </w:p>
    <w:p w14:paraId="16958B22" w14:textId="77777777" w:rsidR="00640AC7" w:rsidRPr="00F32CF0" w:rsidRDefault="00640AC7" w:rsidP="00640AC7">
      <w:pPr>
        <w:pStyle w:val="BodyText"/>
        <w:numPr>
          <w:ilvl w:val="0"/>
          <w:numId w:val="33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PN fails,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02075B8A" w14:textId="77777777" w:rsidR="00640AC7" w:rsidRDefault="00640AC7" w:rsidP="00640AC7">
      <w:pPr>
        <w:pStyle w:val="BodyText"/>
        <w:ind w:left="0"/>
      </w:pPr>
    </w:p>
    <w:p w14:paraId="6F4F7BD8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2A</w:t>
      </w:r>
    </w:p>
    <w:p w14:paraId="574F0EF2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0EFD460A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2574A53B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06F399BC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  <w:r w:rsidRPr="00F32CF0">
        <w:rPr>
          <w:sz w:val="24"/>
          <w:szCs w:val="24"/>
          <w:lang w:val="en-HK"/>
        </w:rPr>
        <w:t xml:space="preserve"> user id from BOSS database, &amp; add push message log in BOSS</w:t>
      </w:r>
    </w:p>
    <w:p w14:paraId="4A5D77D8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</w:t>
      </w:r>
      <w:proofErr w:type="spellStart"/>
      <w:r>
        <w:rPr>
          <w:sz w:val="24"/>
          <w:szCs w:val="24"/>
          <w:lang w:val="en-HK"/>
        </w:rPr>
        <w:t>catapush</w:t>
      </w:r>
      <w:proofErr w:type="spellEnd"/>
      <w:r>
        <w:rPr>
          <w:sz w:val="24"/>
          <w:szCs w:val="24"/>
          <w:lang w:val="en-HK"/>
        </w:rPr>
        <w:t xml:space="preserve"> user id NOT found, terminate</w:t>
      </w:r>
    </w:p>
    <w:p w14:paraId="7ECB7C4C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5F6C5FDA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receive delivery status from </w:t>
      </w:r>
      <w:proofErr w:type="spellStart"/>
      <w:r w:rsidRPr="00F32CF0">
        <w:rPr>
          <w:sz w:val="24"/>
          <w:szCs w:val="24"/>
          <w:lang w:val="en-HK"/>
        </w:rPr>
        <w:t>Catapush</w:t>
      </w:r>
      <w:proofErr w:type="spellEnd"/>
    </w:p>
    <w:p w14:paraId="5BA60BEE" w14:textId="77777777" w:rsidR="00640AC7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update delivery status in BOSS</w:t>
      </w:r>
    </w:p>
    <w:p w14:paraId="0C248C38" w14:textId="77777777" w:rsidR="00640AC7" w:rsidRPr="00F32CF0" w:rsidRDefault="00640AC7" w:rsidP="00640AC7">
      <w:pPr>
        <w:pStyle w:val="BodyText"/>
        <w:numPr>
          <w:ilvl w:val="0"/>
          <w:numId w:val="3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If PN fails, </w:t>
      </w:r>
      <w:proofErr w:type="spellStart"/>
      <w:r>
        <w:rPr>
          <w:sz w:val="24"/>
          <w:szCs w:val="24"/>
          <w:lang w:val="en-HK"/>
        </w:rPr>
        <w:t>fallback</w:t>
      </w:r>
      <w:proofErr w:type="spellEnd"/>
      <w:r>
        <w:rPr>
          <w:sz w:val="24"/>
          <w:szCs w:val="24"/>
          <w:lang w:val="en-HK"/>
        </w:rPr>
        <w:t xml:space="preserve"> to SMS / email</w:t>
      </w:r>
    </w:p>
    <w:p w14:paraId="71240341" w14:textId="77777777" w:rsidR="00640AC7" w:rsidRDefault="00640AC7" w:rsidP="00640AC7">
      <w:pPr>
        <w:pStyle w:val="BodyText"/>
        <w:ind w:left="0"/>
      </w:pPr>
    </w:p>
    <w:p w14:paraId="0D9DB653" w14:textId="77777777" w:rsidR="00640AC7" w:rsidRPr="00F32CF0" w:rsidRDefault="00640AC7" w:rsidP="00640AC7">
      <w:pPr>
        <w:pStyle w:val="BodyText"/>
        <w:ind w:left="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System f</w:t>
      </w:r>
      <w:r w:rsidRPr="00F32CF0">
        <w:rPr>
          <w:sz w:val="24"/>
          <w:szCs w:val="24"/>
          <w:lang w:val="en-HK"/>
        </w:rPr>
        <w:t>low –</w:t>
      </w:r>
      <w:r>
        <w:rPr>
          <w:sz w:val="24"/>
          <w:szCs w:val="24"/>
          <w:lang w:val="en-HK"/>
        </w:rPr>
        <w:t xml:space="preserve"> 2B &amp; 3B</w:t>
      </w:r>
    </w:p>
    <w:p w14:paraId="76683C3B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Source system call EMS </w:t>
      </w:r>
      <w:r>
        <w:rPr>
          <w:sz w:val="24"/>
          <w:szCs w:val="24"/>
          <w:lang w:val="en-HK"/>
        </w:rPr>
        <w:t xml:space="preserve">asynchronous </w:t>
      </w:r>
      <w:r w:rsidRPr="00F32CF0">
        <w:rPr>
          <w:sz w:val="24"/>
          <w:szCs w:val="24"/>
          <w:lang w:val="en-HK"/>
        </w:rPr>
        <w:t>web service (info pass to EMS: customer id, target mobile app. Template ID, parameters)</w:t>
      </w:r>
    </w:p>
    <w:p w14:paraId="17DB9879" w14:textId="77777777" w:rsidR="00640AC7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EMS acknowledge requesting system</w:t>
      </w:r>
    </w:p>
    <w:p w14:paraId="5E75294E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>EMS generate the push message content</w:t>
      </w:r>
    </w:p>
    <w:p w14:paraId="4FBE7CE3" w14:textId="77777777" w:rsidR="00640AC7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look up </w:t>
      </w:r>
      <w:r>
        <w:rPr>
          <w:sz w:val="24"/>
          <w:szCs w:val="24"/>
          <w:lang w:val="en-HK"/>
        </w:rPr>
        <w:t>device</w:t>
      </w:r>
      <w:r w:rsidRPr="00F32CF0">
        <w:rPr>
          <w:sz w:val="24"/>
          <w:szCs w:val="24"/>
          <w:lang w:val="en-HK"/>
        </w:rPr>
        <w:t xml:space="preserve"> id from BOSS database, &amp; add push message log in BOSS</w:t>
      </w:r>
    </w:p>
    <w:p w14:paraId="59C9EB5A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If device</w:t>
      </w:r>
      <w:r w:rsidRPr="00F32CF0">
        <w:rPr>
          <w:sz w:val="24"/>
          <w:szCs w:val="24"/>
          <w:lang w:val="en-HK"/>
        </w:rPr>
        <w:t xml:space="preserve"> </w:t>
      </w:r>
      <w:r>
        <w:rPr>
          <w:sz w:val="24"/>
          <w:szCs w:val="24"/>
          <w:lang w:val="en-HK"/>
        </w:rPr>
        <w:t>id NOT found, terminate</w:t>
      </w:r>
    </w:p>
    <w:p w14:paraId="3256C233" w14:textId="77777777" w:rsidR="00640AC7" w:rsidRPr="00F32CF0" w:rsidRDefault="00640AC7" w:rsidP="00640AC7">
      <w:pPr>
        <w:pStyle w:val="BodyText"/>
        <w:numPr>
          <w:ilvl w:val="0"/>
          <w:numId w:val="35"/>
        </w:numPr>
        <w:rPr>
          <w:sz w:val="24"/>
          <w:szCs w:val="24"/>
          <w:lang w:val="en-HK"/>
        </w:rPr>
      </w:pPr>
      <w:r w:rsidRPr="00F32CF0">
        <w:rPr>
          <w:sz w:val="24"/>
          <w:szCs w:val="24"/>
          <w:lang w:val="en-HK"/>
        </w:rPr>
        <w:t xml:space="preserve">EMS send push message to </w:t>
      </w:r>
      <w:r>
        <w:rPr>
          <w:sz w:val="24"/>
          <w:szCs w:val="24"/>
          <w:lang w:val="en-HK"/>
        </w:rPr>
        <w:t>FCM</w:t>
      </w:r>
    </w:p>
    <w:p w14:paraId="4564E496" w14:textId="77777777" w:rsidR="00FA4DB7" w:rsidRDefault="00FA4DB7">
      <w:pPr>
        <w:spacing w:after="200" w:line="276" w:lineRule="auto"/>
      </w:pPr>
    </w:p>
    <w:p w14:paraId="4AA221F6" w14:textId="77777777" w:rsidR="00640AC7" w:rsidRDefault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48FDC18B" w14:textId="77777777" w:rsidR="00FA4DB7" w:rsidRPr="00FA4DB7" w:rsidRDefault="00FA4DB7" w:rsidP="00FA4DB7">
      <w:pPr>
        <w:pStyle w:val="BodyText"/>
      </w:pPr>
    </w:p>
    <w:p w14:paraId="49F6CFE8" w14:textId="77777777" w:rsidR="008E4544" w:rsidRPr="00A678B6" w:rsidRDefault="008E4544" w:rsidP="00A678B6">
      <w:pPr>
        <w:pStyle w:val="Heading3"/>
      </w:pPr>
      <w:bookmarkStart w:id="321" w:name="_Toc43193949"/>
      <w:r w:rsidRPr="00A678B6">
        <w:t xml:space="preserve">Scope of </w:t>
      </w:r>
      <w:r w:rsidR="00BB37D9" w:rsidRPr="00A678B6">
        <w:t>enhancement</w:t>
      </w:r>
      <w:r w:rsidRPr="00A678B6">
        <w:t>:</w:t>
      </w:r>
      <w:bookmarkEnd w:id="321"/>
    </w:p>
    <w:p w14:paraId="1C92CC07" w14:textId="77777777" w:rsidR="00946315" w:rsidRDefault="008E4544" w:rsidP="00640AC7">
      <w:pPr>
        <w:pStyle w:val="NoSpacing"/>
        <w:numPr>
          <w:ilvl w:val="0"/>
          <w:numId w:val="37"/>
        </w:numPr>
      </w:pPr>
      <w:r>
        <w:t>EMS new web</w:t>
      </w:r>
      <w:r w:rsidR="00E7404F">
        <w:t xml:space="preserve"> service for integrated e-alert</w:t>
      </w:r>
    </w:p>
    <w:p w14:paraId="46A9ECBA" w14:textId="77777777" w:rsidR="00D13126" w:rsidRDefault="00D13126" w:rsidP="00640AC7">
      <w:pPr>
        <w:pStyle w:val="NoSpacing"/>
        <w:numPr>
          <w:ilvl w:val="0"/>
          <w:numId w:val="37"/>
        </w:numPr>
      </w:pPr>
      <w:r>
        <w:t>Separate thread pool for the e-alert service coz each call may take several seconds to complete</w:t>
      </w:r>
    </w:p>
    <w:p w14:paraId="7FEB80A5" w14:textId="77777777" w:rsidR="00EE1C9B" w:rsidRDefault="00EE1C9B" w:rsidP="00640AC7">
      <w:pPr>
        <w:pStyle w:val="NoSpacing"/>
        <w:numPr>
          <w:ilvl w:val="0"/>
          <w:numId w:val="37"/>
        </w:numPr>
      </w:pPr>
      <w:r>
        <w:t>Mobile apps: write</w:t>
      </w:r>
      <w:r w:rsidR="00B70572">
        <w:t>/update</w:t>
      </w:r>
      <w:r>
        <w:t xml:space="preserve"> </w:t>
      </w:r>
      <w:proofErr w:type="spellStart"/>
      <w:r>
        <w:t>catapush</w:t>
      </w:r>
      <w:proofErr w:type="spellEnd"/>
      <w:r>
        <w:t xml:space="preserve"> user id upon app installation</w:t>
      </w:r>
    </w:p>
    <w:p w14:paraId="08B33B6C" w14:textId="77777777" w:rsidR="00EE0D38" w:rsidRDefault="00EE0D38" w:rsidP="00640AC7">
      <w:pPr>
        <w:pStyle w:val="NoSpacing"/>
        <w:numPr>
          <w:ilvl w:val="0"/>
          <w:numId w:val="37"/>
        </w:numPr>
      </w:pPr>
      <w:r>
        <w:lastRenderedPageBreak/>
        <w:t>Mobile apps: one-off user id creation for existing customers</w:t>
      </w:r>
    </w:p>
    <w:p w14:paraId="5EFB4CEA" w14:textId="77777777" w:rsidR="00E7404F" w:rsidRDefault="00E7404F" w:rsidP="00E7404F">
      <w:pPr>
        <w:pStyle w:val="NoSpacing"/>
        <w:numPr>
          <w:ilvl w:val="0"/>
          <w:numId w:val="37"/>
        </w:numPr>
      </w:pPr>
      <w:r>
        <w:t>Online synchronize device &amp; customer id from mobile apps to BOSS</w:t>
      </w:r>
    </w:p>
    <w:p w14:paraId="69C28D10" w14:textId="77777777" w:rsidR="0060096C" w:rsidRDefault="00EE1C9B" w:rsidP="00640AC7">
      <w:pPr>
        <w:pStyle w:val="NoSpacing"/>
        <w:numPr>
          <w:ilvl w:val="0"/>
          <w:numId w:val="37"/>
        </w:numPr>
      </w:pPr>
      <w:r>
        <w:t xml:space="preserve">New EMS web server to receive </w:t>
      </w:r>
      <w:r w:rsidR="00F46A5F">
        <w:t xml:space="preserve">push </w:t>
      </w:r>
      <w:r>
        <w:t xml:space="preserve">message delivery result from </w:t>
      </w:r>
      <w:proofErr w:type="spellStart"/>
      <w:r>
        <w:t>Catapush</w:t>
      </w:r>
      <w:proofErr w:type="spellEnd"/>
    </w:p>
    <w:p w14:paraId="67AA99C5" w14:textId="77777777" w:rsidR="00821B90" w:rsidRDefault="00A678B6" w:rsidP="00640AC7">
      <w:pPr>
        <w:pStyle w:val="NoSpacing"/>
        <w:numPr>
          <w:ilvl w:val="0"/>
          <w:numId w:val="37"/>
        </w:numPr>
      </w:pPr>
      <w:r>
        <w:t xml:space="preserve">EMS to BOSS </w:t>
      </w:r>
      <w:r w:rsidR="00E7404F">
        <w:t>log PN message</w:t>
      </w:r>
    </w:p>
    <w:p w14:paraId="16D9F72E" w14:textId="77777777" w:rsidR="00EE1C9B" w:rsidRDefault="00EE1C9B" w:rsidP="00640AC7">
      <w:pPr>
        <w:pStyle w:val="NoSpacing"/>
        <w:numPr>
          <w:ilvl w:val="0"/>
          <w:numId w:val="37"/>
        </w:numPr>
      </w:pPr>
      <w:r>
        <w:t>BOSS enquiry &amp; database change</w:t>
      </w:r>
    </w:p>
    <w:p w14:paraId="42EC66AB" w14:textId="77777777" w:rsidR="00BF6017" w:rsidRPr="00F32CF0" w:rsidRDefault="00BF6017" w:rsidP="00BF6017">
      <w:pPr>
        <w:pStyle w:val="BodyText"/>
        <w:ind w:left="0"/>
        <w:rPr>
          <w:sz w:val="24"/>
          <w:szCs w:val="24"/>
          <w:lang w:val="en-HK"/>
        </w:rPr>
      </w:pPr>
    </w:p>
    <w:p w14:paraId="022B887D" w14:textId="77777777" w:rsidR="00D14522" w:rsidRPr="00FA4DB7" w:rsidRDefault="00D14522" w:rsidP="00D14522">
      <w:pPr>
        <w:pStyle w:val="BodyText"/>
      </w:pPr>
    </w:p>
    <w:p w14:paraId="5B1FD922" w14:textId="77777777" w:rsidR="00D14522" w:rsidRDefault="00D14522" w:rsidP="00D14522">
      <w:pPr>
        <w:pStyle w:val="Heading3"/>
      </w:pPr>
      <w:bookmarkStart w:id="322" w:name="_Toc43193950"/>
      <w:r>
        <w:t xml:space="preserve">Future </w:t>
      </w:r>
      <w:r w:rsidRPr="00A678B6">
        <w:t>enhancement</w:t>
      </w:r>
      <w:bookmarkEnd w:id="322"/>
    </w:p>
    <w:p w14:paraId="6FD9D042" w14:textId="77777777" w:rsidR="00D14522" w:rsidRDefault="00CB31AD" w:rsidP="00D14522">
      <w:pPr>
        <w:pStyle w:val="NoSpacing"/>
        <w:numPr>
          <w:ilvl w:val="0"/>
          <w:numId w:val="41"/>
        </w:numPr>
      </w:pPr>
      <w:r>
        <w:t xml:space="preserve">Users enquiry and maintenance of message templates </w:t>
      </w:r>
    </w:p>
    <w:p w14:paraId="12175BD5" w14:textId="77777777" w:rsidR="00D14522" w:rsidRDefault="00CB31AD" w:rsidP="00D14522">
      <w:pPr>
        <w:pStyle w:val="NoSpacing"/>
        <w:numPr>
          <w:ilvl w:val="1"/>
          <w:numId w:val="41"/>
        </w:numPr>
      </w:pPr>
      <w:r>
        <w:t xml:space="preserve">ITD will set up the </w:t>
      </w:r>
      <w:r w:rsidR="00C243B9">
        <w:t xml:space="preserve">initial </w:t>
      </w:r>
      <w:r>
        <w:t>version of all message templates</w:t>
      </w:r>
    </w:p>
    <w:p w14:paraId="252AA491" w14:textId="77777777" w:rsidR="00D14522" w:rsidRDefault="00CB31AD" w:rsidP="00D14522">
      <w:pPr>
        <w:pStyle w:val="NoSpacing"/>
        <w:numPr>
          <w:ilvl w:val="1"/>
          <w:numId w:val="41"/>
        </w:numPr>
      </w:pPr>
      <w:r>
        <w:t xml:space="preserve">The templates will be listed in an enquiry function (see below </w:t>
      </w:r>
      <w:r w:rsidR="00C243B9">
        <w:t>sample screen</w:t>
      </w:r>
      <w:r>
        <w:t>).</w:t>
      </w:r>
    </w:p>
    <w:p w14:paraId="6FF80C44" w14:textId="77777777" w:rsidR="00CB31AD" w:rsidRDefault="00CB31AD" w:rsidP="00CB31AD">
      <w:pPr>
        <w:pStyle w:val="NoSpacing"/>
        <w:numPr>
          <w:ilvl w:val="2"/>
          <w:numId w:val="41"/>
        </w:numPr>
        <w:ind w:left="1843" w:hanging="283"/>
      </w:pPr>
      <w:r>
        <w:t>Users can search &amp; download the templates</w:t>
      </w:r>
      <w:r w:rsidR="00025D7B">
        <w:t>. Further details (like UR) can also be downloaded.</w:t>
      </w:r>
    </w:p>
    <w:p w14:paraId="19FB7262" w14:textId="77777777" w:rsidR="00CB31AD" w:rsidRDefault="00CB31AD" w:rsidP="00CB31AD">
      <w:pPr>
        <w:pStyle w:val="NoSpacing"/>
        <w:numPr>
          <w:ilvl w:val="2"/>
          <w:numId w:val="41"/>
        </w:numPr>
        <w:ind w:left="1843" w:hanging="283"/>
      </w:pPr>
      <w:r>
        <w:t xml:space="preserve">In UAT, users can </w:t>
      </w:r>
      <w:r w:rsidR="00C243B9">
        <w:t xml:space="preserve">modify and </w:t>
      </w:r>
      <w:r>
        <w:t xml:space="preserve">upload templates. </w:t>
      </w:r>
      <w:r w:rsidR="00EF45E3">
        <w:t xml:space="preserve">Suppose only static text modification only. </w:t>
      </w:r>
      <w:r>
        <w:t>The templates will reloaded at scheduled time</w:t>
      </w:r>
      <w:r w:rsidR="00C243B9">
        <w:t xml:space="preserve"> (say, during lunch or night)</w:t>
      </w:r>
      <w:r>
        <w:t>.</w:t>
      </w:r>
    </w:p>
    <w:p w14:paraId="5E5FDFCF" w14:textId="77777777" w:rsidR="00EF45E3" w:rsidRDefault="00EF45E3" w:rsidP="00CB31AD">
      <w:pPr>
        <w:pStyle w:val="NoSpacing"/>
        <w:numPr>
          <w:ilvl w:val="2"/>
          <w:numId w:val="41"/>
        </w:numPr>
        <w:ind w:left="1843" w:hanging="283"/>
      </w:pPr>
      <w:r>
        <w:t>Production migration by ITD only</w:t>
      </w:r>
    </w:p>
    <w:p w14:paraId="1F19E99C" w14:textId="77777777" w:rsidR="00CB31AD" w:rsidRDefault="00CB31AD" w:rsidP="00CB31AD">
      <w:pPr>
        <w:pStyle w:val="NoSpacing"/>
        <w:ind w:left="720"/>
      </w:pPr>
    </w:p>
    <w:p w14:paraId="4023BE3E" w14:textId="77777777" w:rsidR="00CB31AD" w:rsidRDefault="00CB31AD" w:rsidP="00CB31AD">
      <w:pPr>
        <w:pStyle w:val="NoSpacing"/>
        <w:ind w:left="720"/>
      </w:pPr>
      <w:r>
        <w:rPr>
          <w:noProof/>
        </w:rPr>
        <w:drawing>
          <wp:inline distT="0" distB="0" distL="0" distR="0" wp14:anchorId="7773C271" wp14:editId="2EF75B51">
            <wp:extent cx="5445182" cy="335957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22" cy="33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2FAF" w14:textId="77777777" w:rsidR="00CB31AD" w:rsidRDefault="00CB31AD" w:rsidP="00CB31AD">
      <w:pPr>
        <w:pStyle w:val="NoSpacing"/>
        <w:ind w:left="720"/>
      </w:pPr>
    </w:p>
    <w:p w14:paraId="3DA01A46" w14:textId="77777777" w:rsidR="00F2087D" w:rsidRDefault="00F2087D" w:rsidP="00F2087D">
      <w:pPr>
        <w:pStyle w:val="NoSpacing"/>
        <w:numPr>
          <w:ilvl w:val="0"/>
          <w:numId w:val="41"/>
        </w:numPr>
      </w:pPr>
      <w:r>
        <w:t xml:space="preserve">Enhancement of Push message </w:t>
      </w:r>
    </w:p>
    <w:p w14:paraId="421CD721" w14:textId="41BAAEF6" w:rsidR="00F2087D" w:rsidRDefault="00F2087D" w:rsidP="00F2087D">
      <w:pPr>
        <w:pStyle w:val="NoSpacing"/>
        <w:numPr>
          <w:ilvl w:val="1"/>
          <w:numId w:val="41"/>
        </w:numPr>
        <w:rPr>
          <w:ins w:id="323" w:author="YEUNG, Andy1 [Student]" w:date="2020-06-17T16:21:00Z"/>
        </w:rPr>
      </w:pPr>
      <w:r>
        <w:t>Image attachment</w:t>
      </w:r>
    </w:p>
    <w:p w14:paraId="31D6E497" w14:textId="77777777" w:rsidR="00FC1F9B" w:rsidRDefault="00FC1F9B" w:rsidP="00FC1F9B">
      <w:pPr>
        <w:pStyle w:val="NoSpacing"/>
        <w:ind w:left="1440"/>
        <w:pPrChange w:id="324" w:author="YEUNG, Andy1 [Student]" w:date="2020-06-17T16:21:00Z">
          <w:pPr>
            <w:pStyle w:val="NoSpacing"/>
            <w:numPr>
              <w:ilvl w:val="1"/>
              <w:numId w:val="41"/>
            </w:numPr>
            <w:ind w:left="1440" w:hanging="360"/>
          </w:pPr>
        </w:pPrChange>
      </w:pPr>
    </w:p>
    <w:p w14:paraId="6775F5D0" w14:textId="1C0C4ACD" w:rsidR="00F2087D" w:rsidRDefault="00F2087D" w:rsidP="00F2087D">
      <w:pPr>
        <w:pStyle w:val="NoSpacing"/>
        <w:numPr>
          <w:ilvl w:val="1"/>
          <w:numId w:val="41"/>
        </w:numPr>
        <w:rPr>
          <w:ins w:id="325" w:author="YEUNG, Andy1 [Student]" w:date="2020-06-17T16:21:00Z"/>
        </w:rPr>
      </w:pPr>
      <w:r>
        <w:t>Customer reply</w:t>
      </w:r>
    </w:p>
    <w:p w14:paraId="3C183E51" w14:textId="77777777" w:rsidR="00FC1F9B" w:rsidRDefault="00FC1F9B" w:rsidP="00FC1F9B">
      <w:pPr>
        <w:pStyle w:val="ListParagraph"/>
        <w:rPr>
          <w:ins w:id="326" w:author="YEUNG, Andy1 [Student]" w:date="2020-06-17T16:21:00Z"/>
        </w:rPr>
        <w:pPrChange w:id="327" w:author="YEUNG, Andy1 [Student]" w:date="2020-06-17T16:21:00Z">
          <w:pPr>
            <w:pStyle w:val="NoSpacing"/>
            <w:numPr>
              <w:ilvl w:val="1"/>
              <w:numId w:val="41"/>
            </w:numPr>
            <w:ind w:left="1440" w:hanging="360"/>
          </w:pPr>
        </w:pPrChange>
      </w:pPr>
    </w:p>
    <w:p w14:paraId="1E9E5B10" w14:textId="77777777" w:rsidR="00FC1F9B" w:rsidRDefault="00FC1F9B" w:rsidP="00FC1F9B">
      <w:pPr>
        <w:pStyle w:val="NoSpacing"/>
        <w:ind w:left="1440"/>
        <w:pPrChange w:id="328" w:author="YEUNG, Andy1 [Student]" w:date="2020-06-17T16:21:00Z">
          <w:pPr>
            <w:pStyle w:val="NoSpacing"/>
            <w:numPr>
              <w:ilvl w:val="1"/>
              <w:numId w:val="41"/>
            </w:numPr>
            <w:ind w:left="1440" w:hanging="360"/>
          </w:pPr>
        </w:pPrChange>
      </w:pPr>
    </w:p>
    <w:p w14:paraId="33640AD3" w14:textId="77777777" w:rsidR="00F2087D" w:rsidRDefault="00F2087D" w:rsidP="00F2087D">
      <w:pPr>
        <w:pStyle w:val="NoSpacing"/>
        <w:numPr>
          <w:ilvl w:val="0"/>
          <w:numId w:val="41"/>
        </w:numPr>
      </w:pPr>
      <w:r>
        <w:t xml:space="preserve">Addition of new type of e-alert </w:t>
      </w:r>
    </w:p>
    <w:p w14:paraId="20000776" w14:textId="77777777" w:rsidR="00F2087D" w:rsidRDefault="00F2087D" w:rsidP="00F2087D">
      <w:pPr>
        <w:pStyle w:val="NoSpacing"/>
        <w:numPr>
          <w:ilvl w:val="1"/>
          <w:numId w:val="41"/>
        </w:numPr>
      </w:pPr>
      <w:r>
        <w:t>WeChat</w:t>
      </w:r>
    </w:p>
    <w:p w14:paraId="3C2B064B" w14:textId="77777777" w:rsidR="00D14522" w:rsidRDefault="00D14522">
      <w:pPr>
        <w:spacing w:after="200" w:line="276" w:lineRule="auto"/>
      </w:pPr>
    </w:p>
    <w:p w14:paraId="599D4F93" w14:textId="77777777" w:rsidR="00C243B9" w:rsidRDefault="00C243B9">
      <w:pPr>
        <w:spacing w:after="200" w:line="276" w:lineRule="auto"/>
      </w:pPr>
    </w:p>
    <w:p w14:paraId="03029C90" w14:textId="77777777" w:rsidR="00C243B9" w:rsidRDefault="00C243B9" w:rsidP="00C243B9">
      <w:pPr>
        <w:pStyle w:val="Heading3"/>
      </w:pPr>
      <w:bookmarkStart w:id="329" w:name="_Toc43193951"/>
      <w:r w:rsidRPr="007A5300">
        <w:rPr>
          <w:sz w:val="24"/>
          <w:szCs w:val="24"/>
        </w:rPr>
        <w:t>Web service for integrated e-alert</w:t>
      </w:r>
      <w:bookmarkEnd w:id="329"/>
      <w:r>
        <w:t xml:space="preserve"> </w:t>
      </w:r>
    </w:p>
    <w:p w14:paraId="163CF1D8" w14:textId="77777777" w:rsidR="007F22BD" w:rsidRDefault="007F22BD" w:rsidP="00640AC7">
      <w:bookmarkStart w:id="330" w:name="_Toc427258195"/>
      <w:r w:rsidRPr="00C91747">
        <w:t xml:space="preserve"> Service Interface</w:t>
      </w:r>
      <w:bookmarkEnd w:id="330"/>
    </w:p>
    <w:p w14:paraId="3B16A16C" w14:textId="77777777" w:rsidR="009842E6" w:rsidRPr="000322AD" w:rsidRDefault="007A3121" w:rsidP="005F552E">
      <w:pPr>
        <w:pStyle w:val="ListParagraph"/>
        <w:numPr>
          <w:ilvl w:val="0"/>
          <w:numId w:val="11"/>
        </w:numPr>
        <w:rPr>
          <w:rFonts w:ascii="Arial" w:hAnsi="Arial" w:cs="Arial"/>
          <w:sz w:val="20"/>
        </w:rPr>
      </w:pPr>
      <w:r w:rsidRPr="000322AD">
        <w:rPr>
          <w:rFonts w:ascii="Arial" w:hAnsi="Arial" w:cs="Arial"/>
          <w:sz w:val="20"/>
        </w:rPr>
        <w:t xml:space="preserve">Below is an example only. </w:t>
      </w:r>
      <w:r w:rsidR="00196C05" w:rsidRPr="000322AD">
        <w:rPr>
          <w:rFonts w:ascii="Arial" w:hAnsi="Arial" w:cs="Arial"/>
          <w:sz w:val="20"/>
        </w:rPr>
        <w:t>Action 2 is either EMAIL or SMS, but not both</w:t>
      </w:r>
    </w:p>
    <w:tbl>
      <w:tblPr>
        <w:tblpPr w:leftFromText="180" w:rightFromText="180" w:vertAnchor="text" w:tblpY="1"/>
        <w:tblOverlap w:val="never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66"/>
        <w:gridCol w:w="2062"/>
        <w:gridCol w:w="44"/>
        <w:gridCol w:w="3917"/>
      </w:tblGrid>
      <w:tr w:rsidR="009842E6" w:rsidRPr="00453282" w14:paraId="79042191" w14:textId="77777777" w:rsidTr="003E0E79">
        <w:tc>
          <w:tcPr>
            <w:tcW w:w="8748" w:type="dxa"/>
            <w:gridSpan w:val="5"/>
            <w:shd w:val="clear" w:color="auto" w:fill="E6E6E6"/>
          </w:tcPr>
          <w:p w14:paraId="6E3B6E52" w14:textId="77777777" w:rsidR="009842E6" w:rsidRPr="00453282" w:rsidRDefault="009842E6" w:rsidP="003E0E79">
            <w:pPr>
              <w:pStyle w:val="BodyText"/>
              <w:ind w:left="0"/>
              <w:rPr>
                <w:b/>
              </w:rPr>
            </w:pPr>
            <w:r w:rsidRPr="00453282">
              <w:rPr>
                <w:rFonts w:hint="eastAsia"/>
                <w:b/>
                <w:lang w:eastAsia="zh-HK"/>
              </w:rPr>
              <w:t xml:space="preserve">Service : </w:t>
            </w:r>
            <w:r w:rsidR="007A3121">
              <w:rPr>
                <w:lang w:val="fr-FR" w:eastAsia="zh-HK"/>
              </w:rPr>
              <w:t xml:space="preserve"> IntegratedEalert</w:t>
            </w:r>
          </w:p>
        </w:tc>
      </w:tr>
      <w:tr w:rsidR="009842E6" w:rsidRPr="00453282" w14:paraId="4E4241A4" w14:textId="77777777" w:rsidTr="003E0E79">
        <w:tc>
          <w:tcPr>
            <w:tcW w:w="8748" w:type="dxa"/>
            <w:gridSpan w:val="5"/>
            <w:shd w:val="clear" w:color="auto" w:fill="E6E6E6"/>
          </w:tcPr>
          <w:p w14:paraId="2E88B987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lastRenderedPageBreak/>
              <w:t xml:space="preserve">Input : </w:t>
            </w:r>
          </w:p>
        </w:tc>
      </w:tr>
      <w:tr w:rsidR="009842E6" w:rsidRPr="00453282" w14:paraId="3450039E" w14:textId="77777777" w:rsidTr="003E0E79">
        <w:tc>
          <w:tcPr>
            <w:tcW w:w="2725" w:type="dxa"/>
            <w:gridSpan w:val="2"/>
            <w:shd w:val="clear" w:color="auto" w:fill="E6E6E6"/>
          </w:tcPr>
          <w:p w14:paraId="5EDD02FF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Tag</w:t>
            </w:r>
          </w:p>
        </w:tc>
        <w:tc>
          <w:tcPr>
            <w:tcW w:w="2106" w:type="dxa"/>
            <w:gridSpan w:val="2"/>
            <w:shd w:val="clear" w:color="auto" w:fill="E6E6E6"/>
          </w:tcPr>
          <w:p w14:paraId="5FC8E958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Type</w:t>
            </w:r>
          </w:p>
        </w:tc>
        <w:tc>
          <w:tcPr>
            <w:tcW w:w="3917" w:type="dxa"/>
            <w:shd w:val="clear" w:color="auto" w:fill="E6E6E6"/>
          </w:tcPr>
          <w:p w14:paraId="39ACC6B6" w14:textId="77777777" w:rsidR="009842E6" w:rsidRPr="00453282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Remark</w:t>
            </w:r>
          </w:p>
        </w:tc>
      </w:tr>
      <w:tr w:rsidR="009842E6" w:rsidRPr="0049323B" w14:paraId="29BC0DAB" w14:textId="77777777" w:rsidTr="003E0E79">
        <w:tc>
          <w:tcPr>
            <w:tcW w:w="2725" w:type="dxa"/>
            <w:gridSpan w:val="2"/>
            <w:shd w:val="clear" w:color="auto" w:fill="auto"/>
          </w:tcPr>
          <w:p w14:paraId="7CA79385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EmsHeader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43D34E53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EmsHeader</w:t>
            </w:r>
            <w:proofErr w:type="spellEnd"/>
          </w:p>
        </w:tc>
        <w:tc>
          <w:tcPr>
            <w:tcW w:w="3917" w:type="dxa"/>
            <w:shd w:val="clear" w:color="auto" w:fill="auto"/>
          </w:tcPr>
          <w:p w14:paraId="1C70AD7B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</w:p>
        </w:tc>
      </w:tr>
      <w:tr w:rsidR="009842E6" w:rsidRPr="0049323B" w14:paraId="0BA9A664" w14:textId="77777777" w:rsidTr="003E0E79">
        <w:tc>
          <w:tcPr>
            <w:tcW w:w="2725" w:type="dxa"/>
            <w:gridSpan w:val="2"/>
            <w:shd w:val="clear" w:color="auto" w:fill="auto"/>
          </w:tcPr>
          <w:p w14:paraId="2E6525A0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AcctNum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7961300E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rFonts w:hint="eastAsia"/>
                <w:b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207D8D7D" w14:textId="77777777" w:rsidR="009842E6" w:rsidRPr="007F22BD" w:rsidRDefault="009842E6" w:rsidP="003E0E79">
            <w:pPr>
              <w:pStyle w:val="BodyText"/>
              <w:ind w:left="0"/>
              <w:rPr>
                <w:lang w:eastAsia="zh-HK"/>
              </w:rPr>
            </w:pPr>
          </w:p>
        </w:tc>
      </w:tr>
      <w:tr w:rsidR="009842E6" w:rsidRPr="0049323B" w14:paraId="19B1E0A5" w14:textId="77777777" w:rsidTr="003E0E79">
        <w:tc>
          <w:tcPr>
            <w:tcW w:w="2725" w:type="dxa"/>
            <w:gridSpan w:val="2"/>
            <w:shd w:val="clear" w:color="auto" w:fill="auto"/>
          </w:tcPr>
          <w:p w14:paraId="066103BA" w14:textId="77777777" w:rsidR="009842E6" w:rsidRDefault="00513662" w:rsidP="003E0E79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Msg</w:t>
            </w:r>
            <w:proofErr w:type="spellEnd"/>
            <w:r>
              <w:rPr>
                <w:lang w:eastAsia="zh-HK"/>
              </w:rPr>
              <w:t xml:space="preserve"> </w:t>
            </w:r>
            <w:r w:rsidR="009842E6">
              <w:rPr>
                <w:rFonts w:hint="eastAsia"/>
                <w:lang w:eastAsia="zh-HK"/>
              </w:rPr>
              <w:t>Content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52D8AF4A" w14:textId="77777777" w:rsidR="009842E6" w:rsidRDefault="009842E6" w:rsidP="003E0E79">
            <w:pPr>
              <w:pStyle w:val="BodyText"/>
              <w:ind w:left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5DC996FA" w14:textId="77777777" w:rsidR="009842E6" w:rsidRPr="00453282" w:rsidRDefault="009842E6" w:rsidP="003E0E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EMS internal use</w:t>
            </w:r>
          </w:p>
        </w:tc>
      </w:tr>
      <w:tr w:rsidR="009842E6" w:rsidRPr="0049323B" w14:paraId="5D0DEE3A" w14:textId="77777777" w:rsidTr="003E0E79">
        <w:tc>
          <w:tcPr>
            <w:tcW w:w="2725" w:type="dxa"/>
            <w:gridSpan w:val="2"/>
            <w:shd w:val="clear" w:color="auto" w:fill="auto"/>
          </w:tcPr>
          <w:p w14:paraId="5803DC07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proofErr w:type="spellStart"/>
            <w:r w:rsidRPr="0018788D">
              <w:rPr>
                <w:rFonts w:hint="eastAsia"/>
                <w:b/>
                <w:lang w:eastAsia="zh-HK"/>
              </w:rPr>
              <w:t>RefNum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271CDA54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rFonts w:hint="eastAsia"/>
                <w:b/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18F07D91" w14:textId="77777777" w:rsidR="009842E6" w:rsidRPr="0018788D" w:rsidRDefault="009842E6" w:rsidP="003E0E79">
            <w:pPr>
              <w:pStyle w:val="BodyText"/>
              <w:ind w:left="0"/>
              <w:rPr>
                <w:b/>
                <w:lang w:eastAsia="zh-HK"/>
              </w:rPr>
            </w:pPr>
            <w:r w:rsidRPr="0018788D">
              <w:rPr>
                <w:b/>
                <w:lang w:eastAsia="zh-HK"/>
              </w:rPr>
              <w:t>Unique</w:t>
            </w:r>
            <w:r w:rsidRPr="0018788D">
              <w:rPr>
                <w:rFonts w:hint="eastAsia"/>
                <w:b/>
                <w:lang w:eastAsia="zh-HK"/>
              </w:rPr>
              <w:t xml:space="preserve"> reference number from client to check duplication.</w:t>
            </w:r>
          </w:p>
        </w:tc>
      </w:tr>
      <w:tr w:rsidR="00FD1C07" w:rsidRPr="00453282" w14:paraId="59FDB12F" w14:textId="77777777" w:rsidTr="0051415A">
        <w:tc>
          <w:tcPr>
            <w:tcW w:w="2725" w:type="dxa"/>
            <w:gridSpan w:val="2"/>
            <w:shd w:val="clear" w:color="auto" w:fill="auto"/>
          </w:tcPr>
          <w:p w14:paraId="7A791D01" w14:textId="77777777" w:rsidR="00FD1C07" w:rsidRPr="00E36890" w:rsidRDefault="00FD1C07" w:rsidP="00FD1C07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ActionFlag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135AABD2" w14:textId="77777777" w:rsidR="00FD1C07" w:rsidRDefault="00FD1C07" w:rsidP="00FD1C07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</w:t>
            </w:r>
          </w:p>
        </w:tc>
        <w:tc>
          <w:tcPr>
            <w:tcW w:w="3917" w:type="dxa"/>
            <w:shd w:val="clear" w:color="auto" w:fill="auto"/>
          </w:tcPr>
          <w:p w14:paraId="187E65E4" w14:textId="77777777" w:rsidR="00FD1C07" w:rsidRDefault="00FD1C07" w:rsidP="00FD1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Mandatory: fire all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</w:p>
          <w:p w14:paraId="4417A40F" w14:textId="77777777" w:rsidR="00FD1C07" w:rsidRPr="00453282" w:rsidRDefault="00FD1C07" w:rsidP="00FD1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Optional: fire the first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; and fire the next </w:t>
            </w:r>
            <w:proofErr w:type="spellStart"/>
            <w:r>
              <w:rPr>
                <w:rFonts w:ascii="Arial" w:hAnsi="Arial" w:cs="Arial"/>
                <w:sz w:val="20"/>
              </w:rPr>
              <w:t>ealert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only if the present one fails</w:t>
            </w:r>
          </w:p>
        </w:tc>
      </w:tr>
      <w:tr w:rsidR="00150440" w:rsidRPr="00453282" w14:paraId="2DCFBB8A" w14:textId="77777777" w:rsidTr="0051415A">
        <w:tc>
          <w:tcPr>
            <w:tcW w:w="2725" w:type="dxa"/>
            <w:gridSpan w:val="2"/>
            <w:shd w:val="clear" w:color="auto" w:fill="auto"/>
          </w:tcPr>
          <w:p w14:paraId="74833AD4" w14:textId="77777777" w:rsidR="00150440" w:rsidRPr="00E36890" w:rsidRDefault="00150440" w:rsidP="00150440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eAlertAction</w:t>
            </w:r>
            <w:proofErr w:type="spellEnd"/>
          </w:p>
        </w:tc>
        <w:tc>
          <w:tcPr>
            <w:tcW w:w="2106" w:type="dxa"/>
            <w:gridSpan w:val="2"/>
            <w:shd w:val="clear" w:color="auto" w:fill="auto"/>
          </w:tcPr>
          <w:p w14:paraId="6974C04A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String[][]</w:t>
            </w:r>
          </w:p>
        </w:tc>
        <w:tc>
          <w:tcPr>
            <w:tcW w:w="3917" w:type="dxa"/>
            <w:shd w:val="clear" w:color="auto" w:fill="auto"/>
          </w:tcPr>
          <w:p w14:paraId="3F01B8AA" w14:textId="77777777" w:rsidR="00150440" w:rsidRDefault="00150440" w:rsidP="00150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4251C4">
              <w:rPr>
                <w:rFonts w:ascii="Arial" w:hAnsi="Arial" w:cs="Arial"/>
                <w:sz w:val="20"/>
              </w:rPr>
              <w:t xml:space="preserve">Mix occurrence: </w:t>
            </w:r>
            <w:r>
              <w:rPr>
                <w:rFonts w:ascii="Arial" w:hAnsi="Arial" w:cs="Arial"/>
                <w:sz w:val="20"/>
              </w:rPr>
              <w:t>unbounded)</w:t>
            </w:r>
          </w:p>
          <w:p w14:paraId="40162D2C" w14:textId="77777777" w:rsidR="00150440" w:rsidRPr="00453282" w:rsidRDefault="00150440" w:rsidP="001504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Dynamic fields for mail merge</w:t>
            </w:r>
          </w:p>
        </w:tc>
      </w:tr>
      <w:tr w:rsidR="00150440" w:rsidRPr="003E0E79" w14:paraId="65482AAF" w14:textId="77777777" w:rsidTr="0051415A">
        <w:tc>
          <w:tcPr>
            <w:tcW w:w="2725" w:type="dxa"/>
            <w:gridSpan w:val="2"/>
            <w:shd w:val="clear" w:color="auto" w:fill="auto"/>
          </w:tcPr>
          <w:p w14:paraId="155A6CB6" w14:textId="77777777" w:rsidR="00150440" w:rsidRPr="00914C17" w:rsidRDefault="00150440" w:rsidP="00150440">
            <w:pPr>
              <w:pStyle w:val="BodyText"/>
              <w:ind w:left="0"/>
              <w:rPr>
                <w:b/>
                <w:lang w:eastAsia="zh-HK"/>
              </w:rPr>
            </w:pPr>
            <w:r w:rsidRPr="00914C17">
              <w:rPr>
                <w:b/>
                <w:lang w:eastAsia="zh-HK"/>
              </w:rPr>
              <w:t>Action 1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490931D9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Action[0][0]</w:t>
            </w:r>
          </w:p>
        </w:tc>
        <w:tc>
          <w:tcPr>
            <w:tcW w:w="3917" w:type="dxa"/>
            <w:shd w:val="clear" w:color="auto" w:fill="auto"/>
          </w:tcPr>
          <w:p w14:paraId="00CA205C" w14:textId="77777777" w:rsidR="00150440" w:rsidRPr="00FE79D8" w:rsidRDefault="00150440" w:rsidP="00150440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PUSH</w:t>
            </w:r>
          </w:p>
        </w:tc>
      </w:tr>
      <w:tr w:rsidR="00331D46" w:rsidRPr="003E0E79" w14:paraId="1F4485A4" w14:textId="77777777" w:rsidTr="0051415A">
        <w:tc>
          <w:tcPr>
            <w:tcW w:w="2725" w:type="dxa"/>
            <w:gridSpan w:val="2"/>
            <w:shd w:val="clear" w:color="auto" w:fill="auto"/>
          </w:tcPr>
          <w:p w14:paraId="1C9A5D6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8FF32C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Action[0][1]</w:t>
            </w:r>
          </w:p>
        </w:tc>
        <w:tc>
          <w:tcPr>
            <w:tcW w:w="3917" w:type="dxa"/>
            <w:shd w:val="clear" w:color="auto" w:fill="auto"/>
          </w:tcPr>
          <w:p w14:paraId="214CED9E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70E90381" w14:textId="77777777" w:rsidTr="0051415A">
        <w:tc>
          <w:tcPr>
            <w:tcW w:w="2725" w:type="dxa"/>
            <w:gridSpan w:val="2"/>
            <w:shd w:val="clear" w:color="auto" w:fill="auto"/>
          </w:tcPr>
          <w:p w14:paraId="22C7A3B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5FE18E9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Action[0][2]</w:t>
            </w:r>
          </w:p>
        </w:tc>
        <w:tc>
          <w:tcPr>
            <w:tcW w:w="3917" w:type="dxa"/>
            <w:shd w:val="clear" w:color="auto" w:fill="auto"/>
          </w:tcPr>
          <w:p w14:paraId="6B27CCCF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3D0FC273" w14:textId="77777777" w:rsidTr="0051415A">
        <w:tc>
          <w:tcPr>
            <w:tcW w:w="2725" w:type="dxa"/>
            <w:gridSpan w:val="2"/>
            <w:shd w:val="clear" w:color="auto" w:fill="auto"/>
          </w:tcPr>
          <w:p w14:paraId="363851B1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9A2C77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Action[0][3]</w:t>
            </w:r>
          </w:p>
        </w:tc>
        <w:tc>
          <w:tcPr>
            <w:tcW w:w="3917" w:type="dxa"/>
            <w:shd w:val="clear" w:color="auto" w:fill="auto"/>
          </w:tcPr>
          <w:p w14:paraId="64CA3994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Target mobile app: </w:t>
            </w:r>
            <w:proofErr w:type="spellStart"/>
            <w:r w:rsidRPr="002A0FDD">
              <w:rPr>
                <w:rFonts w:ascii="Arial" w:hAnsi="Arial" w:cs="Arial"/>
                <w:sz w:val="20"/>
              </w:rPr>
              <w:t>MBanking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 w:rsidRPr="002A0FDD">
              <w:rPr>
                <w:rFonts w:ascii="Arial" w:hAnsi="Arial" w:cs="Arial"/>
                <w:sz w:val="20"/>
              </w:rPr>
              <w:t>MTrading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/ …</w:t>
            </w:r>
          </w:p>
        </w:tc>
      </w:tr>
      <w:tr w:rsidR="00150440" w:rsidRPr="003E0E79" w14:paraId="3CF14506" w14:textId="77777777" w:rsidTr="0051415A">
        <w:tc>
          <w:tcPr>
            <w:tcW w:w="2725" w:type="dxa"/>
            <w:gridSpan w:val="2"/>
            <w:shd w:val="clear" w:color="auto" w:fill="auto"/>
          </w:tcPr>
          <w:p w14:paraId="20A38DE5" w14:textId="77777777" w:rsidR="00150440" w:rsidRPr="00914C17" w:rsidRDefault="00150440" w:rsidP="00150440">
            <w:pPr>
              <w:pStyle w:val="BodyText"/>
              <w:ind w:left="0"/>
              <w:rPr>
                <w:b/>
                <w:lang w:eastAsia="zh-HK"/>
              </w:rPr>
            </w:pPr>
            <w:r w:rsidRPr="00914C17">
              <w:rPr>
                <w:b/>
                <w:lang w:eastAsia="zh-HK"/>
              </w:rPr>
              <w:t>Action 2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3D87550C" w14:textId="77777777" w:rsidR="00150440" w:rsidRDefault="00150440" w:rsidP="00150440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Action[1][0]</w:t>
            </w:r>
          </w:p>
        </w:tc>
        <w:tc>
          <w:tcPr>
            <w:tcW w:w="3917" w:type="dxa"/>
            <w:shd w:val="clear" w:color="auto" w:fill="auto"/>
          </w:tcPr>
          <w:p w14:paraId="0BD67272" w14:textId="77777777" w:rsidR="00150440" w:rsidRDefault="00AB36A9" w:rsidP="00150440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EMAIL</w:t>
            </w:r>
          </w:p>
        </w:tc>
      </w:tr>
      <w:tr w:rsidR="00331D46" w:rsidRPr="003E0E79" w14:paraId="5F442E49" w14:textId="77777777" w:rsidTr="0051415A">
        <w:tc>
          <w:tcPr>
            <w:tcW w:w="2725" w:type="dxa"/>
            <w:gridSpan w:val="2"/>
            <w:shd w:val="clear" w:color="auto" w:fill="auto"/>
          </w:tcPr>
          <w:p w14:paraId="0EF1C73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C73EF6D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Action[1][1]</w:t>
            </w:r>
          </w:p>
        </w:tc>
        <w:tc>
          <w:tcPr>
            <w:tcW w:w="3917" w:type="dxa"/>
            <w:shd w:val="clear" w:color="auto" w:fill="auto"/>
          </w:tcPr>
          <w:p w14:paraId="36B52B20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27030FA1" w14:textId="77777777" w:rsidTr="0051415A">
        <w:tc>
          <w:tcPr>
            <w:tcW w:w="2725" w:type="dxa"/>
            <w:gridSpan w:val="2"/>
            <w:shd w:val="clear" w:color="auto" w:fill="auto"/>
          </w:tcPr>
          <w:p w14:paraId="55B0812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F58B9A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Action[1][2]</w:t>
            </w:r>
          </w:p>
        </w:tc>
        <w:tc>
          <w:tcPr>
            <w:tcW w:w="3917" w:type="dxa"/>
            <w:shd w:val="clear" w:color="auto" w:fill="auto"/>
          </w:tcPr>
          <w:p w14:paraId="39D7CDE8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7CB3871A" w14:textId="77777777" w:rsidTr="0051415A">
        <w:tc>
          <w:tcPr>
            <w:tcW w:w="2725" w:type="dxa"/>
            <w:gridSpan w:val="2"/>
            <w:shd w:val="clear" w:color="auto" w:fill="auto"/>
          </w:tcPr>
          <w:p w14:paraId="3B7B5ED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6F33A27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Action[1][3]</w:t>
            </w:r>
          </w:p>
        </w:tc>
        <w:tc>
          <w:tcPr>
            <w:tcW w:w="3917" w:type="dxa"/>
            <w:shd w:val="clear" w:color="auto" w:fill="auto"/>
          </w:tcPr>
          <w:p w14:paraId="3C0A92EE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FromAddr</w:t>
            </w:r>
            <w:proofErr w:type="spellEnd"/>
          </w:p>
        </w:tc>
      </w:tr>
      <w:tr w:rsidR="00331D46" w:rsidRPr="003E0E79" w14:paraId="358886EB" w14:textId="77777777" w:rsidTr="0051415A">
        <w:tc>
          <w:tcPr>
            <w:tcW w:w="2725" w:type="dxa"/>
            <w:gridSpan w:val="2"/>
            <w:shd w:val="clear" w:color="auto" w:fill="auto"/>
          </w:tcPr>
          <w:p w14:paraId="0E52FE10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0E96AF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Action[1][4]</w:t>
            </w:r>
          </w:p>
        </w:tc>
        <w:tc>
          <w:tcPr>
            <w:tcW w:w="3917" w:type="dxa"/>
            <w:shd w:val="clear" w:color="auto" w:fill="auto"/>
          </w:tcPr>
          <w:p w14:paraId="35B9D761" w14:textId="77777777" w:rsidR="00331D46" w:rsidRPr="002A0FDD" w:rsidRDefault="00331D46" w:rsidP="00331D46">
            <w:pPr>
              <w:rPr>
                <w:lang w:eastAsia="zh-HK"/>
              </w:rPr>
            </w:pPr>
            <w:proofErr w:type="spellStart"/>
            <w:r w:rsidRPr="002A0FDD">
              <w:rPr>
                <w:lang w:eastAsia="zh-HK"/>
              </w:rPr>
              <w:t>ToAddr</w:t>
            </w:r>
            <w:proofErr w:type="spellEnd"/>
          </w:p>
        </w:tc>
      </w:tr>
      <w:tr w:rsidR="00331D46" w:rsidRPr="003E0E79" w14:paraId="7A208EB7" w14:textId="77777777" w:rsidTr="0051415A">
        <w:tc>
          <w:tcPr>
            <w:tcW w:w="2725" w:type="dxa"/>
            <w:gridSpan w:val="2"/>
            <w:shd w:val="clear" w:color="auto" w:fill="auto"/>
          </w:tcPr>
          <w:p w14:paraId="51ACC7AD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C751DAC" w14:textId="77777777" w:rsidR="00331D46" w:rsidRPr="002A0FDD" w:rsidRDefault="00331D46" w:rsidP="00331D46">
            <w:pPr>
              <w:pStyle w:val="BodyText"/>
              <w:ind w:left="0"/>
              <w:rPr>
                <w:lang w:eastAsia="zh-HK"/>
              </w:rPr>
            </w:pPr>
            <w:r w:rsidRPr="002A0FDD">
              <w:rPr>
                <w:lang w:eastAsia="zh-HK"/>
              </w:rPr>
              <w:t>Action[1][5]</w:t>
            </w:r>
          </w:p>
        </w:tc>
        <w:tc>
          <w:tcPr>
            <w:tcW w:w="3917" w:type="dxa"/>
            <w:shd w:val="clear" w:color="auto" w:fill="auto"/>
          </w:tcPr>
          <w:p w14:paraId="640049EA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Cc</w:t>
            </w:r>
          </w:p>
        </w:tc>
      </w:tr>
      <w:tr w:rsidR="00331D46" w:rsidRPr="003E0E79" w14:paraId="28D75DAB" w14:textId="77777777" w:rsidTr="0051415A">
        <w:tc>
          <w:tcPr>
            <w:tcW w:w="2725" w:type="dxa"/>
            <w:gridSpan w:val="2"/>
            <w:shd w:val="clear" w:color="auto" w:fill="auto"/>
          </w:tcPr>
          <w:p w14:paraId="4E0FF439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5518FE5B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Action[1][6]</w:t>
            </w:r>
          </w:p>
        </w:tc>
        <w:tc>
          <w:tcPr>
            <w:tcW w:w="3917" w:type="dxa"/>
            <w:shd w:val="clear" w:color="auto" w:fill="auto"/>
          </w:tcPr>
          <w:p w14:paraId="3AE2C61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Bcc</w:t>
            </w:r>
          </w:p>
        </w:tc>
      </w:tr>
      <w:tr w:rsidR="00331D46" w:rsidRPr="003E0E79" w14:paraId="604D376C" w14:textId="77777777" w:rsidTr="0051415A">
        <w:tc>
          <w:tcPr>
            <w:tcW w:w="2725" w:type="dxa"/>
            <w:gridSpan w:val="2"/>
            <w:shd w:val="clear" w:color="auto" w:fill="auto"/>
          </w:tcPr>
          <w:p w14:paraId="69312AC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E4232D0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Action[1][7]</w:t>
            </w:r>
          </w:p>
        </w:tc>
        <w:tc>
          <w:tcPr>
            <w:tcW w:w="3917" w:type="dxa"/>
            <w:shd w:val="clear" w:color="auto" w:fill="auto"/>
          </w:tcPr>
          <w:p w14:paraId="6CA42356" w14:textId="77777777" w:rsidR="00331D46" w:rsidRDefault="00331D46" w:rsidP="00331D46">
            <w:pPr>
              <w:rPr>
                <w:lang w:eastAsia="zh-HK"/>
              </w:rPr>
            </w:pPr>
            <w:r w:rsidRPr="004251C4">
              <w:rPr>
                <w:lang w:eastAsia="zh-HK"/>
              </w:rPr>
              <w:t>Subject</w:t>
            </w:r>
          </w:p>
          <w:p w14:paraId="6FEC88E9" w14:textId="77777777" w:rsidR="00331D46" w:rsidRDefault="00331D46" w:rsidP="00331D46">
            <w:pPr>
              <w:rPr>
                <w:rFonts w:ascii="Arial" w:hAnsi="Arial" w:cs="Arial"/>
                <w:color w:val="FF0000"/>
                <w:sz w:val="20"/>
              </w:rPr>
            </w:pPr>
            <w:r w:rsidRPr="004251C4">
              <w:rPr>
                <w:lang w:eastAsia="zh-HK"/>
              </w:rPr>
              <w:t>If missing, use EMS defined value</w:t>
            </w:r>
          </w:p>
        </w:tc>
      </w:tr>
      <w:tr w:rsidR="002313F1" w:rsidRPr="003E0E79" w14:paraId="04C2A816" w14:textId="77777777" w:rsidTr="0051415A">
        <w:tc>
          <w:tcPr>
            <w:tcW w:w="2725" w:type="dxa"/>
            <w:gridSpan w:val="2"/>
            <w:shd w:val="clear" w:color="auto" w:fill="auto"/>
          </w:tcPr>
          <w:p w14:paraId="0D540FEA" w14:textId="77777777" w:rsidR="002313F1" w:rsidRPr="00914C17" w:rsidRDefault="00196C05" w:rsidP="002313F1">
            <w:pPr>
              <w:pStyle w:val="BodyText"/>
              <w:ind w:left="0"/>
              <w:rPr>
                <w:b/>
                <w:lang w:eastAsia="zh-HK"/>
              </w:rPr>
            </w:pPr>
            <w:r>
              <w:rPr>
                <w:b/>
                <w:lang w:eastAsia="zh-HK"/>
              </w:rPr>
              <w:t>Action 2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6CF34A23" w14:textId="77777777" w:rsidR="002313F1" w:rsidRDefault="002313F1" w:rsidP="002313F1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Action[2][0]</w:t>
            </w:r>
          </w:p>
        </w:tc>
        <w:tc>
          <w:tcPr>
            <w:tcW w:w="3917" w:type="dxa"/>
            <w:shd w:val="clear" w:color="auto" w:fill="auto"/>
          </w:tcPr>
          <w:p w14:paraId="4C702184" w14:textId="77777777" w:rsidR="002313F1" w:rsidRDefault="002313F1" w:rsidP="002313F1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SMS</w:t>
            </w:r>
          </w:p>
        </w:tc>
      </w:tr>
      <w:tr w:rsidR="00331D46" w:rsidRPr="003E0E79" w14:paraId="4DE3F12F" w14:textId="77777777" w:rsidTr="0051415A">
        <w:tc>
          <w:tcPr>
            <w:tcW w:w="2725" w:type="dxa"/>
            <w:gridSpan w:val="2"/>
            <w:shd w:val="clear" w:color="auto" w:fill="auto"/>
          </w:tcPr>
          <w:p w14:paraId="3AB7136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C6F63B5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Action[2][1]</w:t>
            </w:r>
          </w:p>
        </w:tc>
        <w:tc>
          <w:tcPr>
            <w:tcW w:w="3917" w:type="dxa"/>
            <w:shd w:val="clear" w:color="auto" w:fill="auto"/>
          </w:tcPr>
          <w:p w14:paraId="7850C6B4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Type</w:t>
            </w:r>
          </w:p>
        </w:tc>
      </w:tr>
      <w:tr w:rsidR="00331D46" w:rsidRPr="003E0E79" w14:paraId="3C4A893A" w14:textId="77777777" w:rsidTr="0051415A">
        <w:tc>
          <w:tcPr>
            <w:tcW w:w="2725" w:type="dxa"/>
            <w:gridSpan w:val="2"/>
            <w:shd w:val="clear" w:color="auto" w:fill="auto"/>
          </w:tcPr>
          <w:p w14:paraId="3CA8736A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5606D18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Action[2][2]</w:t>
            </w:r>
          </w:p>
        </w:tc>
        <w:tc>
          <w:tcPr>
            <w:tcW w:w="3917" w:type="dxa"/>
            <w:shd w:val="clear" w:color="auto" w:fill="auto"/>
          </w:tcPr>
          <w:p w14:paraId="7F460569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proofErr w:type="spellStart"/>
            <w:r w:rsidRPr="002A0FDD">
              <w:rPr>
                <w:rFonts w:ascii="Arial" w:hAnsi="Arial" w:cs="Arial"/>
                <w:sz w:val="20"/>
              </w:rPr>
              <w:t>Msg</w:t>
            </w:r>
            <w:proofErr w:type="spellEnd"/>
            <w:r w:rsidRPr="002A0FDD">
              <w:rPr>
                <w:rFonts w:ascii="Arial" w:hAnsi="Arial" w:cs="Arial"/>
                <w:sz w:val="20"/>
              </w:rPr>
              <w:t xml:space="preserve"> String</w:t>
            </w:r>
          </w:p>
        </w:tc>
      </w:tr>
      <w:tr w:rsidR="00331D46" w:rsidRPr="003E0E79" w14:paraId="1B223E11" w14:textId="77777777" w:rsidTr="0051415A">
        <w:tc>
          <w:tcPr>
            <w:tcW w:w="2725" w:type="dxa"/>
            <w:gridSpan w:val="2"/>
            <w:shd w:val="clear" w:color="auto" w:fill="auto"/>
          </w:tcPr>
          <w:p w14:paraId="127F481F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37FE7CC4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Action[2][3]</w:t>
            </w:r>
          </w:p>
        </w:tc>
        <w:tc>
          <w:tcPr>
            <w:tcW w:w="3917" w:type="dxa"/>
            <w:shd w:val="clear" w:color="auto" w:fill="auto"/>
          </w:tcPr>
          <w:p w14:paraId="39054B30" w14:textId="77777777" w:rsidR="00331D46" w:rsidRPr="002A0FDD" w:rsidRDefault="00331D46" w:rsidP="00331D46">
            <w:pPr>
              <w:rPr>
                <w:rFonts w:ascii="Arial" w:hAnsi="Arial" w:cs="Arial"/>
                <w:sz w:val="20"/>
              </w:rPr>
            </w:pPr>
            <w:r w:rsidRPr="002A0FDD">
              <w:rPr>
                <w:rStyle w:val="dct-tt"/>
                <w:rFonts w:hint="eastAsia"/>
                <w:bCs/>
              </w:rPr>
              <w:t>R</w:t>
            </w:r>
            <w:r w:rsidRPr="002A0FDD">
              <w:rPr>
                <w:rStyle w:val="dct-tt"/>
                <w:bCs/>
              </w:rPr>
              <w:t>ecipient (</w:t>
            </w:r>
            <w:r w:rsidRPr="002A0FDD">
              <w:rPr>
                <w:rFonts w:ascii="Arial" w:hAnsi="Arial" w:cs="Arial"/>
                <w:sz w:val="20"/>
              </w:rPr>
              <w:t>Customer mobile number)</w:t>
            </w:r>
          </w:p>
        </w:tc>
      </w:tr>
      <w:tr w:rsidR="00331D46" w:rsidRPr="003E0E79" w14:paraId="6F2C6284" w14:textId="77777777" w:rsidTr="0051415A">
        <w:tc>
          <w:tcPr>
            <w:tcW w:w="2725" w:type="dxa"/>
            <w:gridSpan w:val="2"/>
            <w:shd w:val="clear" w:color="auto" w:fill="auto"/>
          </w:tcPr>
          <w:p w14:paraId="0BB3CC8C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BBADD72" w14:textId="77777777" w:rsidR="00331D46" w:rsidRDefault="00331D46" w:rsidP="00331D46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Action[2][4]</w:t>
            </w:r>
          </w:p>
        </w:tc>
        <w:tc>
          <w:tcPr>
            <w:tcW w:w="3917" w:type="dxa"/>
            <w:shd w:val="clear" w:color="auto" w:fill="auto"/>
          </w:tcPr>
          <w:p w14:paraId="1ACE15F0" w14:textId="77777777" w:rsidR="00331D46" w:rsidRPr="007F22BD" w:rsidRDefault="00331D46" w:rsidP="00331D46">
            <w:pPr>
              <w:rPr>
                <w:b/>
                <w:lang w:eastAsia="zh-HK"/>
              </w:rPr>
            </w:pPr>
            <w:r>
              <w:rPr>
                <w:lang w:eastAsia="zh-HK"/>
              </w:rPr>
              <w:t>Language: T/E</w:t>
            </w:r>
          </w:p>
        </w:tc>
      </w:tr>
      <w:tr w:rsidR="00CF7648" w:rsidRPr="00453282" w14:paraId="52D9261B" w14:textId="77777777" w:rsidTr="003E0E79">
        <w:tc>
          <w:tcPr>
            <w:tcW w:w="2725" w:type="dxa"/>
            <w:gridSpan w:val="2"/>
            <w:shd w:val="clear" w:color="auto" w:fill="auto"/>
          </w:tcPr>
          <w:p w14:paraId="14CC42FD" w14:textId="77777777" w:rsidR="00CF7648" w:rsidRPr="00E36890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 w:rsidR="00B57593">
              <w:rPr>
                <w:lang w:eastAsia="zh-HK"/>
              </w:rPr>
              <w:t xml:space="preserve"> </w:t>
            </w:r>
          </w:p>
        </w:tc>
        <w:tc>
          <w:tcPr>
            <w:tcW w:w="2106" w:type="dxa"/>
            <w:gridSpan w:val="2"/>
            <w:shd w:val="clear" w:color="auto" w:fill="auto"/>
          </w:tcPr>
          <w:p w14:paraId="7B32A013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r>
              <w:rPr>
                <w:lang w:eastAsia="zh-HK"/>
              </w:rPr>
              <w:t>String[]</w:t>
            </w:r>
          </w:p>
        </w:tc>
        <w:tc>
          <w:tcPr>
            <w:tcW w:w="3917" w:type="dxa"/>
            <w:shd w:val="clear" w:color="auto" w:fill="auto"/>
          </w:tcPr>
          <w:p w14:paraId="6033F3A2" w14:textId="77777777" w:rsidR="00CF7648" w:rsidRDefault="00CF7648" w:rsidP="00CF76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Pr="004251C4">
              <w:rPr>
                <w:rFonts w:ascii="Arial" w:hAnsi="Arial" w:cs="Arial"/>
                <w:sz w:val="20"/>
              </w:rPr>
              <w:t xml:space="preserve">Mix occurrence: </w:t>
            </w:r>
            <w:r>
              <w:rPr>
                <w:rFonts w:ascii="Arial" w:hAnsi="Arial" w:cs="Arial"/>
                <w:sz w:val="20"/>
              </w:rPr>
              <w:t>unbounded)</w:t>
            </w:r>
          </w:p>
          <w:p w14:paraId="44167C12" w14:textId="77777777" w:rsidR="00CF7648" w:rsidRDefault="00CF7648" w:rsidP="00CF76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Dynamic fields for mail merge</w:t>
            </w:r>
          </w:p>
          <w:p w14:paraId="2DA29FCC" w14:textId="77777777" w:rsidR="00B57593" w:rsidRPr="00453282" w:rsidRDefault="00AB36A9" w:rsidP="00AB36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Common parameters for </w:t>
            </w:r>
            <w:r w:rsidR="00B57593">
              <w:rPr>
                <w:rFonts w:ascii="Arial" w:hAnsi="Arial" w:cs="Arial"/>
                <w:sz w:val="20"/>
              </w:rPr>
              <w:t>PUSH/SMS/Email</w:t>
            </w:r>
          </w:p>
        </w:tc>
      </w:tr>
      <w:tr w:rsidR="00CF7648" w:rsidRPr="003E0E79" w14:paraId="3747026A" w14:textId="77777777" w:rsidTr="003E0E79">
        <w:tc>
          <w:tcPr>
            <w:tcW w:w="2725" w:type="dxa"/>
            <w:gridSpan w:val="2"/>
            <w:shd w:val="clear" w:color="auto" w:fill="auto"/>
          </w:tcPr>
          <w:p w14:paraId="6F97C13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BDC019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[0]</w:t>
            </w:r>
          </w:p>
        </w:tc>
        <w:tc>
          <w:tcPr>
            <w:tcW w:w="3917" w:type="dxa"/>
            <w:shd w:val="clear" w:color="auto" w:fill="auto"/>
          </w:tcPr>
          <w:p w14:paraId="3235067F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Customer Name</w:t>
            </w:r>
          </w:p>
        </w:tc>
      </w:tr>
      <w:tr w:rsidR="00CF7648" w:rsidRPr="003E0E79" w14:paraId="154DAA04" w14:textId="77777777" w:rsidTr="003E0E79">
        <w:tc>
          <w:tcPr>
            <w:tcW w:w="2725" w:type="dxa"/>
            <w:gridSpan w:val="2"/>
            <w:shd w:val="clear" w:color="auto" w:fill="auto"/>
          </w:tcPr>
          <w:p w14:paraId="3A3472E7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928CBF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[1]</w:t>
            </w:r>
          </w:p>
        </w:tc>
        <w:tc>
          <w:tcPr>
            <w:tcW w:w="3917" w:type="dxa"/>
            <w:shd w:val="clear" w:color="auto" w:fill="auto"/>
          </w:tcPr>
          <w:p w14:paraId="7D2526C7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Reference No</w:t>
            </w:r>
          </w:p>
        </w:tc>
      </w:tr>
      <w:tr w:rsidR="00CF7648" w:rsidRPr="003E0E79" w14:paraId="480AE7A6" w14:textId="77777777" w:rsidTr="003E0E79">
        <w:tc>
          <w:tcPr>
            <w:tcW w:w="2725" w:type="dxa"/>
            <w:gridSpan w:val="2"/>
            <w:shd w:val="clear" w:color="auto" w:fill="auto"/>
          </w:tcPr>
          <w:p w14:paraId="5F800988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4DFA9B7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[2]</w:t>
            </w:r>
          </w:p>
        </w:tc>
        <w:tc>
          <w:tcPr>
            <w:tcW w:w="3917" w:type="dxa"/>
            <w:shd w:val="clear" w:color="auto" w:fill="auto"/>
          </w:tcPr>
          <w:p w14:paraId="222A339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Login ID</w:t>
            </w:r>
          </w:p>
        </w:tc>
      </w:tr>
      <w:tr w:rsidR="00CF7648" w:rsidRPr="003E0E79" w14:paraId="2CA43678" w14:textId="77777777" w:rsidTr="003E0E79">
        <w:tc>
          <w:tcPr>
            <w:tcW w:w="2725" w:type="dxa"/>
            <w:gridSpan w:val="2"/>
            <w:shd w:val="clear" w:color="auto" w:fill="auto"/>
          </w:tcPr>
          <w:p w14:paraId="6565AE6F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8E1BE15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[3]</w:t>
            </w:r>
          </w:p>
        </w:tc>
        <w:tc>
          <w:tcPr>
            <w:tcW w:w="3917" w:type="dxa"/>
            <w:shd w:val="clear" w:color="auto" w:fill="auto"/>
          </w:tcPr>
          <w:p w14:paraId="5745D25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Activate Small-Value Transfer in Chinese </w:t>
            </w:r>
          </w:p>
        </w:tc>
      </w:tr>
      <w:tr w:rsidR="00CF7648" w:rsidRPr="003E0E79" w14:paraId="6454E6E7" w14:textId="77777777" w:rsidTr="003E0E79">
        <w:tc>
          <w:tcPr>
            <w:tcW w:w="2725" w:type="dxa"/>
            <w:gridSpan w:val="2"/>
            <w:shd w:val="clear" w:color="auto" w:fill="auto"/>
          </w:tcPr>
          <w:p w14:paraId="32CA56A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76B6CA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[4]</w:t>
            </w:r>
          </w:p>
        </w:tc>
        <w:tc>
          <w:tcPr>
            <w:tcW w:w="3917" w:type="dxa"/>
            <w:shd w:val="clear" w:color="auto" w:fill="auto"/>
          </w:tcPr>
          <w:p w14:paraId="0F344C04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Activate Small-Value Transfer in English</w:t>
            </w:r>
          </w:p>
        </w:tc>
      </w:tr>
      <w:tr w:rsidR="00CF7648" w:rsidRPr="003E0E79" w14:paraId="6527840A" w14:textId="77777777" w:rsidTr="003E0E79">
        <w:tc>
          <w:tcPr>
            <w:tcW w:w="2725" w:type="dxa"/>
            <w:gridSpan w:val="2"/>
            <w:shd w:val="clear" w:color="auto" w:fill="auto"/>
          </w:tcPr>
          <w:p w14:paraId="282B27A0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1A9BFAB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[5]</w:t>
            </w:r>
          </w:p>
        </w:tc>
        <w:tc>
          <w:tcPr>
            <w:tcW w:w="3917" w:type="dxa"/>
            <w:shd w:val="clear" w:color="auto" w:fill="auto"/>
          </w:tcPr>
          <w:p w14:paraId="6CED42C5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Daily Limit for Small-Value Transfer in Chinese</w:t>
            </w:r>
          </w:p>
        </w:tc>
      </w:tr>
      <w:tr w:rsidR="00CF7648" w:rsidRPr="003E0E79" w14:paraId="66EBD590" w14:textId="77777777" w:rsidTr="003E0E79">
        <w:tc>
          <w:tcPr>
            <w:tcW w:w="2725" w:type="dxa"/>
            <w:gridSpan w:val="2"/>
            <w:shd w:val="clear" w:color="auto" w:fill="auto"/>
          </w:tcPr>
          <w:p w14:paraId="380152D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5D4E35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[6]</w:t>
            </w:r>
          </w:p>
        </w:tc>
        <w:tc>
          <w:tcPr>
            <w:tcW w:w="3917" w:type="dxa"/>
            <w:shd w:val="clear" w:color="auto" w:fill="auto"/>
          </w:tcPr>
          <w:p w14:paraId="73217E01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Daily Limit for Small-Value Transfer in English</w:t>
            </w:r>
          </w:p>
        </w:tc>
      </w:tr>
      <w:tr w:rsidR="00CF7648" w:rsidRPr="003E0E79" w14:paraId="12DC8D43" w14:textId="77777777" w:rsidTr="003E0E79">
        <w:tc>
          <w:tcPr>
            <w:tcW w:w="2725" w:type="dxa"/>
            <w:gridSpan w:val="2"/>
            <w:shd w:val="clear" w:color="auto" w:fill="auto"/>
          </w:tcPr>
          <w:p w14:paraId="006CD00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69765B49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[7]</w:t>
            </w:r>
          </w:p>
        </w:tc>
        <w:tc>
          <w:tcPr>
            <w:tcW w:w="3917" w:type="dxa"/>
            <w:shd w:val="clear" w:color="auto" w:fill="auto"/>
          </w:tcPr>
          <w:p w14:paraId="7C98F42E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 xml:space="preserve">Subscribe e-Statement, e-Advice &amp; e-Alert in Chinese </w:t>
            </w:r>
          </w:p>
        </w:tc>
      </w:tr>
      <w:tr w:rsidR="00CF7648" w:rsidRPr="003E0E79" w14:paraId="47735757" w14:textId="77777777" w:rsidTr="003E0E79">
        <w:tc>
          <w:tcPr>
            <w:tcW w:w="2725" w:type="dxa"/>
            <w:gridSpan w:val="2"/>
            <w:shd w:val="clear" w:color="auto" w:fill="auto"/>
          </w:tcPr>
          <w:p w14:paraId="32240341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2A9DAC22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[8]</w:t>
            </w:r>
          </w:p>
        </w:tc>
        <w:tc>
          <w:tcPr>
            <w:tcW w:w="3917" w:type="dxa"/>
            <w:shd w:val="clear" w:color="auto" w:fill="auto"/>
          </w:tcPr>
          <w:p w14:paraId="7DE14DD1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Subscribe e-Statement, e-Advice &amp; e-Alert in English</w:t>
            </w:r>
          </w:p>
        </w:tc>
      </w:tr>
      <w:tr w:rsidR="00CF7648" w:rsidRPr="003E0E79" w14:paraId="2450AD45" w14:textId="77777777" w:rsidTr="003E0E79">
        <w:tc>
          <w:tcPr>
            <w:tcW w:w="2725" w:type="dxa"/>
            <w:gridSpan w:val="2"/>
            <w:shd w:val="clear" w:color="auto" w:fill="auto"/>
          </w:tcPr>
          <w:p w14:paraId="2EEA8DBB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774C12B3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[9]</w:t>
            </w:r>
          </w:p>
        </w:tc>
        <w:tc>
          <w:tcPr>
            <w:tcW w:w="3917" w:type="dxa"/>
            <w:shd w:val="clear" w:color="auto" w:fill="auto"/>
          </w:tcPr>
          <w:p w14:paraId="3C766014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Language Setting for Notification in Chinese</w:t>
            </w:r>
          </w:p>
        </w:tc>
      </w:tr>
      <w:tr w:rsidR="00CF7648" w:rsidRPr="003E0E79" w14:paraId="62505E70" w14:textId="77777777" w:rsidTr="003E0E79">
        <w:tc>
          <w:tcPr>
            <w:tcW w:w="2725" w:type="dxa"/>
            <w:gridSpan w:val="2"/>
            <w:shd w:val="clear" w:color="auto" w:fill="auto"/>
          </w:tcPr>
          <w:p w14:paraId="4613E6EA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  <w:tc>
          <w:tcPr>
            <w:tcW w:w="2106" w:type="dxa"/>
            <w:gridSpan w:val="2"/>
            <w:shd w:val="clear" w:color="auto" w:fill="auto"/>
          </w:tcPr>
          <w:p w14:paraId="048E775A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TemplateContent</w:t>
            </w:r>
            <w:proofErr w:type="spellEnd"/>
            <w:r>
              <w:rPr>
                <w:lang w:eastAsia="zh-HK"/>
              </w:rPr>
              <w:t>[10]</w:t>
            </w:r>
          </w:p>
        </w:tc>
        <w:tc>
          <w:tcPr>
            <w:tcW w:w="3917" w:type="dxa"/>
            <w:shd w:val="clear" w:color="auto" w:fill="auto"/>
          </w:tcPr>
          <w:p w14:paraId="68857117" w14:textId="77777777" w:rsidR="00CF7648" w:rsidRPr="002A0FDD" w:rsidRDefault="00CF7648" w:rsidP="00CF7648">
            <w:pPr>
              <w:rPr>
                <w:rFonts w:ascii="Arial" w:hAnsi="Arial" w:cs="Arial"/>
                <w:sz w:val="20"/>
              </w:rPr>
            </w:pPr>
            <w:r w:rsidRPr="002A0FDD">
              <w:rPr>
                <w:rFonts w:ascii="Arial" w:hAnsi="Arial" w:cs="Arial"/>
                <w:sz w:val="20"/>
              </w:rPr>
              <w:t>Language Setting for Notification in English</w:t>
            </w:r>
          </w:p>
        </w:tc>
      </w:tr>
      <w:tr w:rsidR="00CF7648" w:rsidRPr="00453282" w14:paraId="0653737B" w14:textId="77777777" w:rsidTr="003E0E79">
        <w:tc>
          <w:tcPr>
            <w:tcW w:w="8748" w:type="dxa"/>
            <w:gridSpan w:val="5"/>
            <w:shd w:val="clear" w:color="auto" w:fill="E6E6E6"/>
          </w:tcPr>
          <w:p w14:paraId="4043DBC9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 xml:space="preserve">Output : </w:t>
            </w:r>
          </w:p>
        </w:tc>
      </w:tr>
      <w:tr w:rsidR="00CF7648" w:rsidRPr="00453282" w14:paraId="64CAE8F0" w14:textId="77777777" w:rsidTr="003E0E79">
        <w:tc>
          <w:tcPr>
            <w:tcW w:w="2659" w:type="dxa"/>
            <w:shd w:val="clear" w:color="auto" w:fill="E6E6E6"/>
          </w:tcPr>
          <w:p w14:paraId="4A81F7C5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Tag</w:t>
            </w:r>
          </w:p>
        </w:tc>
        <w:tc>
          <w:tcPr>
            <w:tcW w:w="2128" w:type="dxa"/>
            <w:gridSpan w:val="2"/>
            <w:shd w:val="clear" w:color="auto" w:fill="E6E6E6"/>
          </w:tcPr>
          <w:p w14:paraId="770B2258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Type</w:t>
            </w:r>
          </w:p>
        </w:tc>
        <w:tc>
          <w:tcPr>
            <w:tcW w:w="3961" w:type="dxa"/>
            <w:gridSpan w:val="2"/>
            <w:shd w:val="clear" w:color="auto" w:fill="E6E6E6"/>
          </w:tcPr>
          <w:p w14:paraId="01318BC0" w14:textId="77777777" w:rsidR="00CF7648" w:rsidRPr="00453282" w:rsidRDefault="00CF7648" w:rsidP="00CF7648">
            <w:pPr>
              <w:pStyle w:val="BodyText"/>
              <w:ind w:left="0"/>
              <w:rPr>
                <w:b/>
                <w:lang w:eastAsia="zh-HK"/>
              </w:rPr>
            </w:pPr>
            <w:r w:rsidRPr="00453282">
              <w:rPr>
                <w:rFonts w:hint="eastAsia"/>
                <w:b/>
                <w:lang w:eastAsia="zh-HK"/>
              </w:rPr>
              <w:t>Remark</w:t>
            </w:r>
          </w:p>
        </w:tc>
      </w:tr>
      <w:tr w:rsidR="00CF7648" w:rsidRPr="0049323B" w14:paraId="4811F60C" w14:textId="77777777" w:rsidTr="003E0E79">
        <w:tc>
          <w:tcPr>
            <w:tcW w:w="2659" w:type="dxa"/>
            <w:shd w:val="clear" w:color="auto" w:fill="auto"/>
          </w:tcPr>
          <w:p w14:paraId="57573520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EmsHeader</w:t>
            </w:r>
            <w:proofErr w:type="spellEnd"/>
          </w:p>
        </w:tc>
        <w:tc>
          <w:tcPr>
            <w:tcW w:w="2128" w:type="dxa"/>
            <w:gridSpan w:val="2"/>
            <w:shd w:val="clear" w:color="auto" w:fill="auto"/>
          </w:tcPr>
          <w:p w14:paraId="479DEE2E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EmsHeader</w:t>
            </w:r>
            <w:proofErr w:type="spellEnd"/>
          </w:p>
        </w:tc>
        <w:tc>
          <w:tcPr>
            <w:tcW w:w="3961" w:type="dxa"/>
            <w:gridSpan w:val="2"/>
            <w:shd w:val="clear" w:color="auto" w:fill="auto"/>
          </w:tcPr>
          <w:p w14:paraId="10C74796" w14:textId="77777777" w:rsidR="00CF7648" w:rsidRDefault="00CF7648" w:rsidP="00CF7648">
            <w:pPr>
              <w:pStyle w:val="BodyText"/>
              <w:ind w:left="0"/>
              <w:rPr>
                <w:lang w:eastAsia="zh-HK"/>
              </w:rPr>
            </w:pPr>
          </w:p>
        </w:tc>
      </w:tr>
    </w:tbl>
    <w:p w14:paraId="7418F8CE" w14:textId="77777777" w:rsidR="007C14D9" w:rsidRDefault="007C14D9" w:rsidP="005D31CC">
      <w:pPr>
        <w:pStyle w:val="BodyText"/>
      </w:pPr>
    </w:p>
    <w:p w14:paraId="7D0DFDDA" w14:textId="77777777" w:rsidR="00BA440A" w:rsidRDefault="00BA440A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1CD0A0B0" w14:textId="77777777" w:rsidR="008F2CEE" w:rsidRDefault="008F2CEE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0AB14998" w14:textId="77777777" w:rsidR="008F2CEE" w:rsidRDefault="008F2CEE" w:rsidP="00640AC7">
      <w:pPr>
        <w:spacing w:after="200" w:line="276" w:lineRule="auto"/>
        <w:rPr>
          <w:rFonts w:ascii="Arial" w:hAnsi="Arial"/>
          <w:spacing w:val="-5"/>
          <w:sz w:val="20"/>
        </w:rPr>
      </w:pPr>
    </w:p>
    <w:p w14:paraId="4E6114E6" w14:textId="77777777" w:rsidR="008F2CEE" w:rsidRDefault="008F2CEE" w:rsidP="00640AC7">
      <w:pPr>
        <w:spacing w:after="200" w:line="276" w:lineRule="auto"/>
        <w:rPr>
          <w:rFonts w:ascii="Arial" w:hAnsi="Arial"/>
          <w:color w:val="FF0000"/>
          <w:spacing w:val="-5"/>
          <w:sz w:val="20"/>
        </w:rPr>
      </w:pPr>
      <w:r>
        <w:rPr>
          <w:rFonts w:ascii="Arial" w:hAnsi="Arial"/>
          <w:color w:val="FF0000"/>
          <w:spacing w:val="-5"/>
          <w:sz w:val="20"/>
        </w:rPr>
        <w:t>Please also list out all other new web services to be built</w:t>
      </w:r>
      <w:r w:rsidRPr="008F2CEE">
        <w:rPr>
          <w:rFonts w:ascii="Arial" w:hAnsi="Arial"/>
          <w:color w:val="FF0000"/>
          <w:spacing w:val="-5"/>
          <w:sz w:val="20"/>
        </w:rPr>
        <w:t>: e.g. mobile device registration for PN before binding; mobile device registration for PN after binding.</w:t>
      </w:r>
    </w:p>
    <w:p w14:paraId="7D6B9CBC" w14:textId="77777777" w:rsidR="008F2CEE" w:rsidRPr="008F2CEE" w:rsidRDefault="008F2CEE" w:rsidP="00640AC7">
      <w:pPr>
        <w:spacing w:after="200" w:line="276" w:lineRule="auto"/>
        <w:rPr>
          <w:rFonts w:ascii="Arial" w:hAnsi="Arial"/>
          <w:color w:val="FF0000"/>
          <w:spacing w:val="-5"/>
          <w:sz w:val="20"/>
        </w:rPr>
      </w:pPr>
      <w:r>
        <w:rPr>
          <w:rFonts w:ascii="Arial" w:hAnsi="Arial"/>
          <w:color w:val="FF0000"/>
          <w:spacing w:val="-5"/>
          <w:sz w:val="20"/>
        </w:rPr>
        <w:t>Questions: can the web services built in REST instead of SOAP?</w:t>
      </w:r>
    </w:p>
    <w:sectPr w:rsidR="008F2CEE" w:rsidRPr="008F2CEE" w:rsidSect="00CB2A0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Steve Cheong" w:date="2020-06-17T10:44:00Z" w:initials="SC">
    <w:p w14:paraId="36E24D86" w14:textId="77777777" w:rsidR="00433562" w:rsidRDefault="00433562">
      <w:pPr>
        <w:pStyle w:val="CommentText"/>
      </w:pPr>
      <w:r>
        <w:rPr>
          <w:rStyle w:val="CommentReference"/>
        </w:rPr>
        <w:annotationRef/>
      </w:r>
      <w:r>
        <w:t xml:space="preserve">Need to validate this with assumption with </w:t>
      </w:r>
      <w:proofErr w:type="spellStart"/>
      <w:r>
        <w:t>ebanking</w:t>
      </w:r>
      <w:proofErr w:type="spellEnd"/>
      <w:r>
        <w:t xml:space="preserve"> team</w:t>
      </w:r>
    </w:p>
  </w:comment>
  <w:comment w:id="7" w:author="Steve Cheong" w:date="2020-06-17T09:52:00Z" w:initials="SC">
    <w:p w14:paraId="22C4E13A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>Assumption: customer’s consent has been obtained</w:t>
      </w:r>
    </w:p>
  </w:comment>
  <w:comment w:id="11" w:author="Steve Cheong" w:date="2020-06-17T09:56:00Z" w:initials="SC">
    <w:p w14:paraId="760135D9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>Also bind with the specific device</w:t>
      </w:r>
    </w:p>
  </w:comment>
  <w:comment w:id="12" w:author="Steve Cheong" w:date="2020-06-17T10:00:00Z" w:initials="SC">
    <w:p w14:paraId="277BC67C" w14:textId="77777777" w:rsidR="00960012" w:rsidRDefault="00960012">
      <w:pPr>
        <w:pStyle w:val="CommentText"/>
      </w:pPr>
      <w:r>
        <w:rPr>
          <w:rStyle w:val="CommentReference"/>
        </w:rPr>
        <w:annotationRef/>
      </w:r>
      <w:r>
        <w:t xml:space="preserve">Need to have logic to </w:t>
      </w:r>
      <w:r w:rsidR="00C74F63">
        <w:t>remove the old device record if customer binds to a new device.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E24D86" w15:done="0"/>
  <w15:commentEx w15:paraId="22C4E13A" w15:done="0"/>
  <w15:commentEx w15:paraId="760135D9" w15:done="0"/>
  <w15:commentEx w15:paraId="277BC6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E24D86" w16cid:durableId="2294AE0F"/>
  <w16cid:commentId w16cid:paraId="22C4E13A" w16cid:durableId="2294AE10"/>
  <w16cid:commentId w16cid:paraId="760135D9" w16cid:durableId="2294AE11"/>
  <w16cid:commentId w16cid:paraId="277BC67C" w16cid:durableId="2294AE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508"/>
    <w:multiLevelType w:val="hybridMultilevel"/>
    <w:tmpl w:val="20FCE40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1D7C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305BD"/>
    <w:multiLevelType w:val="hybridMultilevel"/>
    <w:tmpl w:val="17C65668"/>
    <w:lvl w:ilvl="0" w:tplc="DB60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8226F"/>
    <w:multiLevelType w:val="hybridMultilevel"/>
    <w:tmpl w:val="867C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534DE"/>
    <w:multiLevelType w:val="hybridMultilevel"/>
    <w:tmpl w:val="4A5073E4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B215F"/>
    <w:multiLevelType w:val="hybridMultilevel"/>
    <w:tmpl w:val="DB002D88"/>
    <w:lvl w:ilvl="0" w:tplc="A9D01494">
      <w:numFmt w:val="bullet"/>
      <w:lvlText w:val="-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B23BB"/>
    <w:multiLevelType w:val="hybridMultilevel"/>
    <w:tmpl w:val="44CC9194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4A0"/>
    <w:multiLevelType w:val="hybridMultilevel"/>
    <w:tmpl w:val="04A47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E236C0"/>
    <w:multiLevelType w:val="hybridMultilevel"/>
    <w:tmpl w:val="99E4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01A2A"/>
    <w:multiLevelType w:val="hybridMultilevel"/>
    <w:tmpl w:val="CAC0C45A"/>
    <w:lvl w:ilvl="0" w:tplc="D4B835B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01C62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C532F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D6A2A"/>
    <w:multiLevelType w:val="hybridMultilevel"/>
    <w:tmpl w:val="7A6E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51288"/>
    <w:multiLevelType w:val="hybridMultilevel"/>
    <w:tmpl w:val="2594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44ED0"/>
    <w:multiLevelType w:val="hybridMultilevel"/>
    <w:tmpl w:val="18AE4450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B37F8"/>
    <w:multiLevelType w:val="hybridMultilevel"/>
    <w:tmpl w:val="B056877C"/>
    <w:lvl w:ilvl="0" w:tplc="C212CFF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594311"/>
    <w:multiLevelType w:val="hybridMultilevel"/>
    <w:tmpl w:val="40E26D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EB30F3"/>
    <w:multiLevelType w:val="hybridMultilevel"/>
    <w:tmpl w:val="ACCA38FE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15BB0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C675D"/>
    <w:multiLevelType w:val="hybridMultilevel"/>
    <w:tmpl w:val="3B06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B70AB"/>
    <w:multiLevelType w:val="hybridMultilevel"/>
    <w:tmpl w:val="66CC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66B1B"/>
    <w:multiLevelType w:val="hybridMultilevel"/>
    <w:tmpl w:val="2594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619CD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D71673"/>
    <w:multiLevelType w:val="hybridMultilevel"/>
    <w:tmpl w:val="19D4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A49E0"/>
    <w:multiLevelType w:val="hybridMultilevel"/>
    <w:tmpl w:val="7D9AF11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65866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E65D9"/>
    <w:multiLevelType w:val="multilevel"/>
    <w:tmpl w:val="CAC0C45A"/>
    <w:lvl w:ilvl="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A2755"/>
    <w:multiLevelType w:val="hybridMultilevel"/>
    <w:tmpl w:val="6320458E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191"/>
    <w:multiLevelType w:val="hybridMultilevel"/>
    <w:tmpl w:val="F5A4404E"/>
    <w:lvl w:ilvl="0" w:tplc="7ED0630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4058C4"/>
    <w:multiLevelType w:val="hybridMultilevel"/>
    <w:tmpl w:val="CD0A6E9A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8A2B2E"/>
    <w:multiLevelType w:val="hybridMultilevel"/>
    <w:tmpl w:val="2F1A8846"/>
    <w:lvl w:ilvl="0" w:tplc="64D6FE3A"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0353A8"/>
    <w:multiLevelType w:val="hybridMultilevel"/>
    <w:tmpl w:val="384E74AA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B7560"/>
    <w:multiLevelType w:val="hybridMultilevel"/>
    <w:tmpl w:val="7D9AF11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05CF4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833566"/>
    <w:multiLevelType w:val="multilevel"/>
    <w:tmpl w:val="0409001D"/>
    <w:numStyleLink w:val="Style1"/>
  </w:abstractNum>
  <w:abstractNum w:abstractNumId="35" w15:restartNumberingAfterBreak="0">
    <w:nsid w:val="55817451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5F72E2B"/>
    <w:multiLevelType w:val="multilevel"/>
    <w:tmpl w:val="0409001D"/>
    <w:styleLink w:val="Style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82D7539"/>
    <w:multiLevelType w:val="hybridMultilevel"/>
    <w:tmpl w:val="E29E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459C2"/>
    <w:multiLevelType w:val="hybridMultilevel"/>
    <w:tmpl w:val="198EC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CA0C53"/>
    <w:multiLevelType w:val="hybridMultilevel"/>
    <w:tmpl w:val="867CA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55D2F"/>
    <w:multiLevelType w:val="hybridMultilevel"/>
    <w:tmpl w:val="20FCE40C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73833"/>
    <w:multiLevelType w:val="hybridMultilevel"/>
    <w:tmpl w:val="8B34C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3127F9"/>
    <w:multiLevelType w:val="hybridMultilevel"/>
    <w:tmpl w:val="3C061C80"/>
    <w:lvl w:ilvl="0" w:tplc="D4B835B4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A726E"/>
    <w:multiLevelType w:val="hybridMultilevel"/>
    <w:tmpl w:val="17FC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7814BC">
      <w:numFmt w:val="bullet"/>
      <w:lvlText w:val="-"/>
      <w:lvlJc w:val="left"/>
      <w:pPr>
        <w:ind w:left="2340" w:hanging="360"/>
      </w:pPr>
      <w:rPr>
        <w:rFonts w:ascii="Arial" w:eastAsia="新細明體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C5EF2"/>
    <w:multiLevelType w:val="multilevel"/>
    <w:tmpl w:val="0409001D"/>
    <w:numStyleLink w:val="Style2"/>
  </w:abstractNum>
  <w:abstractNum w:abstractNumId="45" w15:restartNumberingAfterBreak="0">
    <w:nsid w:val="7F2754EF"/>
    <w:multiLevelType w:val="hybridMultilevel"/>
    <w:tmpl w:val="3CCC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5"/>
  </w:num>
  <w:num w:numId="3">
    <w:abstractNumId w:val="34"/>
  </w:num>
  <w:num w:numId="4">
    <w:abstractNumId w:val="9"/>
  </w:num>
  <w:num w:numId="5">
    <w:abstractNumId w:val="26"/>
  </w:num>
  <w:num w:numId="6">
    <w:abstractNumId w:val="1"/>
  </w:num>
  <w:num w:numId="7">
    <w:abstractNumId w:val="22"/>
  </w:num>
  <w:num w:numId="8">
    <w:abstractNumId w:val="36"/>
  </w:num>
  <w:num w:numId="9">
    <w:abstractNumId w:val="44"/>
  </w:num>
  <w:num w:numId="10">
    <w:abstractNumId w:val="31"/>
  </w:num>
  <w:num w:numId="11">
    <w:abstractNumId w:val="29"/>
  </w:num>
  <w:num w:numId="12">
    <w:abstractNumId w:val="6"/>
  </w:num>
  <w:num w:numId="13">
    <w:abstractNumId w:val="0"/>
  </w:num>
  <w:num w:numId="14">
    <w:abstractNumId w:val="40"/>
  </w:num>
  <w:num w:numId="15">
    <w:abstractNumId w:val="27"/>
  </w:num>
  <w:num w:numId="16">
    <w:abstractNumId w:val="4"/>
  </w:num>
  <w:num w:numId="17">
    <w:abstractNumId w:val="42"/>
  </w:num>
  <w:num w:numId="18">
    <w:abstractNumId w:val="14"/>
  </w:num>
  <w:num w:numId="19">
    <w:abstractNumId w:val="17"/>
  </w:num>
  <w:num w:numId="20">
    <w:abstractNumId w:val="24"/>
  </w:num>
  <w:num w:numId="21">
    <w:abstractNumId w:val="32"/>
  </w:num>
  <w:num w:numId="22">
    <w:abstractNumId w:val="5"/>
  </w:num>
  <w:num w:numId="23">
    <w:abstractNumId w:val="7"/>
  </w:num>
  <w:num w:numId="24">
    <w:abstractNumId w:val="18"/>
  </w:num>
  <w:num w:numId="25">
    <w:abstractNumId w:val="10"/>
  </w:num>
  <w:num w:numId="26">
    <w:abstractNumId w:val="25"/>
  </w:num>
  <w:num w:numId="27">
    <w:abstractNumId w:val="19"/>
  </w:num>
  <w:num w:numId="28">
    <w:abstractNumId w:val="21"/>
  </w:num>
  <w:num w:numId="29">
    <w:abstractNumId w:val="12"/>
  </w:num>
  <w:num w:numId="30">
    <w:abstractNumId w:val="23"/>
  </w:num>
  <w:num w:numId="31">
    <w:abstractNumId w:val="20"/>
  </w:num>
  <w:num w:numId="32">
    <w:abstractNumId w:val="13"/>
  </w:num>
  <w:num w:numId="33">
    <w:abstractNumId w:val="33"/>
  </w:num>
  <w:num w:numId="34">
    <w:abstractNumId w:val="45"/>
  </w:num>
  <w:num w:numId="35">
    <w:abstractNumId w:val="11"/>
  </w:num>
  <w:num w:numId="36">
    <w:abstractNumId w:val="43"/>
  </w:num>
  <w:num w:numId="37">
    <w:abstractNumId w:val="39"/>
  </w:num>
  <w:num w:numId="38">
    <w:abstractNumId w:val="3"/>
  </w:num>
  <w:num w:numId="39">
    <w:abstractNumId w:val="37"/>
  </w:num>
  <w:num w:numId="40">
    <w:abstractNumId w:val="38"/>
  </w:num>
  <w:num w:numId="41">
    <w:abstractNumId w:val="8"/>
  </w:num>
  <w:num w:numId="42">
    <w:abstractNumId w:val="16"/>
  </w:num>
  <w:num w:numId="43">
    <w:abstractNumId w:val="41"/>
  </w:num>
  <w:num w:numId="44">
    <w:abstractNumId w:val="28"/>
  </w:num>
  <w:num w:numId="45">
    <w:abstractNumId w:val="30"/>
  </w:num>
  <w:num w:numId="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y Yeung (ITD)">
    <w15:presenceInfo w15:providerId="AD" w15:userId="S-1-5-21-1956120287-2113673357-1560899681-50565"/>
  </w15:person>
  <w15:person w15:author="YEUNG, Andy1 [Student]">
    <w15:presenceInfo w15:providerId="None" w15:userId="YEUNG, Andy1 [Student]"/>
  </w15:person>
  <w15:person w15:author="Steve Cheong">
    <w15:presenceInfo w15:providerId="AD" w15:userId="S-1-5-21-1956120287-2113673357-1560899681-27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6D"/>
    <w:rsid w:val="00006A65"/>
    <w:rsid w:val="000070EA"/>
    <w:rsid w:val="00012F8D"/>
    <w:rsid w:val="0002209D"/>
    <w:rsid w:val="00025D7B"/>
    <w:rsid w:val="00031C8F"/>
    <w:rsid w:val="000322AD"/>
    <w:rsid w:val="000418F3"/>
    <w:rsid w:val="00066D0F"/>
    <w:rsid w:val="00070142"/>
    <w:rsid w:val="000861A9"/>
    <w:rsid w:val="00093BB5"/>
    <w:rsid w:val="00095FE4"/>
    <w:rsid w:val="000B67FA"/>
    <w:rsid w:val="000C081C"/>
    <w:rsid w:val="000E3768"/>
    <w:rsid w:val="000F330C"/>
    <w:rsid w:val="00105052"/>
    <w:rsid w:val="00113292"/>
    <w:rsid w:val="00117A2D"/>
    <w:rsid w:val="00133023"/>
    <w:rsid w:val="00135F2C"/>
    <w:rsid w:val="00137B13"/>
    <w:rsid w:val="00144336"/>
    <w:rsid w:val="00150440"/>
    <w:rsid w:val="00152A80"/>
    <w:rsid w:val="001664D4"/>
    <w:rsid w:val="00166881"/>
    <w:rsid w:val="00173A1A"/>
    <w:rsid w:val="00176461"/>
    <w:rsid w:val="0018301D"/>
    <w:rsid w:val="001853FC"/>
    <w:rsid w:val="00196C05"/>
    <w:rsid w:val="001D3831"/>
    <w:rsid w:val="001E1C9E"/>
    <w:rsid w:val="002029DC"/>
    <w:rsid w:val="002074FB"/>
    <w:rsid w:val="002129EB"/>
    <w:rsid w:val="002313F1"/>
    <w:rsid w:val="002317C0"/>
    <w:rsid w:val="00241D6D"/>
    <w:rsid w:val="002532D9"/>
    <w:rsid w:val="00261B76"/>
    <w:rsid w:val="00261D04"/>
    <w:rsid w:val="0026286A"/>
    <w:rsid w:val="00281A19"/>
    <w:rsid w:val="00284AD3"/>
    <w:rsid w:val="002864A1"/>
    <w:rsid w:val="00292829"/>
    <w:rsid w:val="00293F1C"/>
    <w:rsid w:val="002A0FDD"/>
    <w:rsid w:val="002B1798"/>
    <w:rsid w:val="002B4ECD"/>
    <w:rsid w:val="002B564D"/>
    <w:rsid w:val="002C05EA"/>
    <w:rsid w:val="002C0AC7"/>
    <w:rsid w:val="002C6806"/>
    <w:rsid w:val="002D713A"/>
    <w:rsid w:val="002E77FE"/>
    <w:rsid w:val="002F2311"/>
    <w:rsid w:val="002F30F8"/>
    <w:rsid w:val="00330C20"/>
    <w:rsid w:val="00331289"/>
    <w:rsid w:val="00331D46"/>
    <w:rsid w:val="00342883"/>
    <w:rsid w:val="00362AE9"/>
    <w:rsid w:val="00372B2A"/>
    <w:rsid w:val="00382BEE"/>
    <w:rsid w:val="00382CAF"/>
    <w:rsid w:val="00390A92"/>
    <w:rsid w:val="00393935"/>
    <w:rsid w:val="003959A7"/>
    <w:rsid w:val="003A0F0C"/>
    <w:rsid w:val="003A46FA"/>
    <w:rsid w:val="003A5939"/>
    <w:rsid w:val="003C0037"/>
    <w:rsid w:val="003C1B7E"/>
    <w:rsid w:val="003E0E79"/>
    <w:rsid w:val="003E66D0"/>
    <w:rsid w:val="003F086E"/>
    <w:rsid w:val="00404940"/>
    <w:rsid w:val="00405B8D"/>
    <w:rsid w:val="00415704"/>
    <w:rsid w:val="00433562"/>
    <w:rsid w:val="004403F0"/>
    <w:rsid w:val="00450663"/>
    <w:rsid w:val="00452864"/>
    <w:rsid w:val="00463BB6"/>
    <w:rsid w:val="00477950"/>
    <w:rsid w:val="00481903"/>
    <w:rsid w:val="004A10D5"/>
    <w:rsid w:val="004A5C2F"/>
    <w:rsid w:val="004A5CA4"/>
    <w:rsid w:val="004B098D"/>
    <w:rsid w:val="004B4767"/>
    <w:rsid w:val="004D5D01"/>
    <w:rsid w:val="004D6192"/>
    <w:rsid w:val="004E3FEE"/>
    <w:rsid w:val="004E4DF9"/>
    <w:rsid w:val="004F62BA"/>
    <w:rsid w:val="00513662"/>
    <w:rsid w:val="0051415A"/>
    <w:rsid w:val="00515656"/>
    <w:rsid w:val="00515852"/>
    <w:rsid w:val="00530A65"/>
    <w:rsid w:val="005405FD"/>
    <w:rsid w:val="00560E95"/>
    <w:rsid w:val="00572821"/>
    <w:rsid w:val="005743D6"/>
    <w:rsid w:val="005A076F"/>
    <w:rsid w:val="005B1A48"/>
    <w:rsid w:val="005B5709"/>
    <w:rsid w:val="005C2067"/>
    <w:rsid w:val="005D31CC"/>
    <w:rsid w:val="005F552E"/>
    <w:rsid w:val="0060096C"/>
    <w:rsid w:val="00640AC7"/>
    <w:rsid w:val="006440FA"/>
    <w:rsid w:val="0064425A"/>
    <w:rsid w:val="00651834"/>
    <w:rsid w:val="006556B3"/>
    <w:rsid w:val="00661F2D"/>
    <w:rsid w:val="006646F6"/>
    <w:rsid w:val="0067215A"/>
    <w:rsid w:val="006755E1"/>
    <w:rsid w:val="0067572C"/>
    <w:rsid w:val="00684769"/>
    <w:rsid w:val="00685299"/>
    <w:rsid w:val="006927AC"/>
    <w:rsid w:val="006965D6"/>
    <w:rsid w:val="006A1D5B"/>
    <w:rsid w:val="006C2E7F"/>
    <w:rsid w:val="006C44D3"/>
    <w:rsid w:val="006D459B"/>
    <w:rsid w:val="006F3B16"/>
    <w:rsid w:val="006F42E3"/>
    <w:rsid w:val="00717E20"/>
    <w:rsid w:val="00734595"/>
    <w:rsid w:val="00734F2E"/>
    <w:rsid w:val="00737FDD"/>
    <w:rsid w:val="00754963"/>
    <w:rsid w:val="0077207D"/>
    <w:rsid w:val="00772814"/>
    <w:rsid w:val="00773AEE"/>
    <w:rsid w:val="007877BF"/>
    <w:rsid w:val="00792592"/>
    <w:rsid w:val="00794C33"/>
    <w:rsid w:val="00797976"/>
    <w:rsid w:val="007A3121"/>
    <w:rsid w:val="007A5300"/>
    <w:rsid w:val="007B2C48"/>
    <w:rsid w:val="007C0B9A"/>
    <w:rsid w:val="007C0DE6"/>
    <w:rsid w:val="007C14D9"/>
    <w:rsid w:val="007C509E"/>
    <w:rsid w:val="007C6AD4"/>
    <w:rsid w:val="007D3FF3"/>
    <w:rsid w:val="007D7B8F"/>
    <w:rsid w:val="007E0730"/>
    <w:rsid w:val="007E5FE0"/>
    <w:rsid w:val="007F22BD"/>
    <w:rsid w:val="00804D16"/>
    <w:rsid w:val="0080510C"/>
    <w:rsid w:val="00821B90"/>
    <w:rsid w:val="00853D46"/>
    <w:rsid w:val="008612ED"/>
    <w:rsid w:val="00861D27"/>
    <w:rsid w:val="0086658F"/>
    <w:rsid w:val="008741AE"/>
    <w:rsid w:val="00880800"/>
    <w:rsid w:val="008A357B"/>
    <w:rsid w:val="008B3B91"/>
    <w:rsid w:val="008D705C"/>
    <w:rsid w:val="008E4544"/>
    <w:rsid w:val="008E5F76"/>
    <w:rsid w:val="008F2CEE"/>
    <w:rsid w:val="008F56C9"/>
    <w:rsid w:val="009103AC"/>
    <w:rsid w:val="00914C17"/>
    <w:rsid w:val="009174E7"/>
    <w:rsid w:val="00925F6E"/>
    <w:rsid w:val="00930353"/>
    <w:rsid w:val="00934032"/>
    <w:rsid w:val="00946315"/>
    <w:rsid w:val="00954A82"/>
    <w:rsid w:val="00960012"/>
    <w:rsid w:val="009606AC"/>
    <w:rsid w:val="00965C5B"/>
    <w:rsid w:val="0097024A"/>
    <w:rsid w:val="009842E6"/>
    <w:rsid w:val="00984B3A"/>
    <w:rsid w:val="009B15DE"/>
    <w:rsid w:val="009B5098"/>
    <w:rsid w:val="009B6B76"/>
    <w:rsid w:val="009C0FDB"/>
    <w:rsid w:val="009C4BC6"/>
    <w:rsid w:val="009D3667"/>
    <w:rsid w:val="009E600B"/>
    <w:rsid w:val="009F0282"/>
    <w:rsid w:val="009F4BE9"/>
    <w:rsid w:val="009F7DDF"/>
    <w:rsid w:val="00A12CC0"/>
    <w:rsid w:val="00A12D57"/>
    <w:rsid w:val="00A16DCD"/>
    <w:rsid w:val="00A21E1C"/>
    <w:rsid w:val="00A26C87"/>
    <w:rsid w:val="00A305A1"/>
    <w:rsid w:val="00A31161"/>
    <w:rsid w:val="00A64B83"/>
    <w:rsid w:val="00A678B6"/>
    <w:rsid w:val="00A70D26"/>
    <w:rsid w:val="00A745F0"/>
    <w:rsid w:val="00A822F7"/>
    <w:rsid w:val="00A873B1"/>
    <w:rsid w:val="00A92422"/>
    <w:rsid w:val="00A94F75"/>
    <w:rsid w:val="00AA0649"/>
    <w:rsid w:val="00AA120B"/>
    <w:rsid w:val="00AB36A9"/>
    <w:rsid w:val="00AB65B9"/>
    <w:rsid w:val="00AB7EF0"/>
    <w:rsid w:val="00AC07FC"/>
    <w:rsid w:val="00AC6D45"/>
    <w:rsid w:val="00AD2F8B"/>
    <w:rsid w:val="00AE63FC"/>
    <w:rsid w:val="00AE6E42"/>
    <w:rsid w:val="00AF609D"/>
    <w:rsid w:val="00AF79F4"/>
    <w:rsid w:val="00B0467E"/>
    <w:rsid w:val="00B1572F"/>
    <w:rsid w:val="00B1582E"/>
    <w:rsid w:val="00B200AD"/>
    <w:rsid w:val="00B23E92"/>
    <w:rsid w:val="00B2506D"/>
    <w:rsid w:val="00B30D7C"/>
    <w:rsid w:val="00B316F8"/>
    <w:rsid w:val="00B57593"/>
    <w:rsid w:val="00B70572"/>
    <w:rsid w:val="00B72F65"/>
    <w:rsid w:val="00B73473"/>
    <w:rsid w:val="00B765D6"/>
    <w:rsid w:val="00B77D62"/>
    <w:rsid w:val="00B85A53"/>
    <w:rsid w:val="00B86C34"/>
    <w:rsid w:val="00BA02CB"/>
    <w:rsid w:val="00BA440A"/>
    <w:rsid w:val="00BB37D9"/>
    <w:rsid w:val="00BD3527"/>
    <w:rsid w:val="00BD65F3"/>
    <w:rsid w:val="00BF6017"/>
    <w:rsid w:val="00BF66A8"/>
    <w:rsid w:val="00C01B6A"/>
    <w:rsid w:val="00C16120"/>
    <w:rsid w:val="00C243B9"/>
    <w:rsid w:val="00C3061E"/>
    <w:rsid w:val="00C34181"/>
    <w:rsid w:val="00C45C29"/>
    <w:rsid w:val="00C578B8"/>
    <w:rsid w:val="00C66FE0"/>
    <w:rsid w:val="00C73ED0"/>
    <w:rsid w:val="00C74F63"/>
    <w:rsid w:val="00C86804"/>
    <w:rsid w:val="00C86B32"/>
    <w:rsid w:val="00C965C1"/>
    <w:rsid w:val="00CA070A"/>
    <w:rsid w:val="00CA08E8"/>
    <w:rsid w:val="00CB2A09"/>
    <w:rsid w:val="00CB31AD"/>
    <w:rsid w:val="00CB394E"/>
    <w:rsid w:val="00CC3EC8"/>
    <w:rsid w:val="00CC687F"/>
    <w:rsid w:val="00CD4477"/>
    <w:rsid w:val="00CF0BA5"/>
    <w:rsid w:val="00CF7648"/>
    <w:rsid w:val="00D04ED7"/>
    <w:rsid w:val="00D13126"/>
    <w:rsid w:val="00D14522"/>
    <w:rsid w:val="00D305B0"/>
    <w:rsid w:val="00D36391"/>
    <w:rsid w:val="00D36E24"/>
    <w:rsid w:val="00D43C8E"/>
    <w:rsid w:val="00D93691"/>
    <w:rsid w:val="00D94B07"/>
    <w:rsid w:val="00D96BEC"/>
    <w:rsid w:val="00DC22C3"/>
    <w:rsid w:val="00DE1249"/>
    <w:rsid w:val="00DF03D3"/>
    <w:rsid w:val="00E04253"/>
    <w:rsid w:val="00E07A46"/>
    <w:rsid w:val="00E163C6"/>
    <w:rsid w:val="00E22CF7"/>
    <w:rsid w:val="00E310FB"/>
    <w:rsid w:val="00E4360B"/>
    <w:rsid w:val="00E44586"/>
    <w:rsid w:val="00E45A2C"/>
    <w:rsid w:val="00E54D82"/>
    <w:rsid w:val="00E550D7"/>
    <w:rsid w:val="00E60146"/>
    <w:rsid w:val="00E61A8E"/>
    <w:rsid w:val="00E67986"/>
    <w:rsid w:val="00E7404F"/>
    <w:rsid w:val="00E74C1E"/>
    <w:rsid w:val="00E77464"/>
    <w:rsid w:val="00E86B6A"/>
    <w:rsid w:val="00EA28B1"/>
    <w:rsid w:val="00EB5484"/>
    <w:rsid w:val="00EB6D01"/>
    <w:rsid w:val="00EC4B83"/>
    <w:rsid w:val="00EC6309"/>
    <w:rsid w:val="00ED007F"/>
    <w:rsid w:val="00ED399F"/>
    <w:rsid w:val="00EE0D38"/>
    <w:rsid w:val="00EE1C9B"/>
    <w:rsid w:val="00EE6A62"/>
    <w:rsid w:val="00EF1B16"/>
    <w:rsid w:val="00EF45E3"/>
    <w:rsid w:val="00F2087D"/>
    <w:rsid w:val="00F263CD"/>
    <w:rsid w:val="00F3083A"/>
    <w:rsid w:val="00F32CF0"/>
    <w:rsid w:val="00F42E62"/>
    <w:rsid w:val="00F43C6B"/>
    <w:rsid w:val="00F4425A"/>
    <w:rsid w:val="00F46A5F"/>
    <w:rsid w:val="00F47DC6"/>
    <w:rsid w:val="00F63B85"/>
    <w:rsid w:val="00F778D7"/>
    <w:rsid w:val="00F82541"/>
    <w:rsid w:val="00F846B4"/>
    <w:rsid w:val="00F96BD5"/>
    <w:rsid w:val="00FA0188"/>
    <w:rsid w:val="00FA30A7"/>
    <w:rsid w:val="00FA4DB7"/>
    <w:rsid w:val="00FA77E4"/>
    <w:rsid w:val="00FB1ACD"/>
    <w:rsid w:val="00FB4966"/>
    <w:rsid w:val="00FC1F9B"/>
    <w:rsid w:val="00FD1C07"/>
    <w:rsid w:val="00FE324D"/>
    <w:rsid w:val="00FE79D8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F776"/>
  <w15:docId w15:val="{71DC3BCE-EADF-40C8-82C0-A0F295AE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2BD"/>
    <w:pPr>
      <w:spacing w:after="0" w:line="240" w:lineRule="auto"/>
    </w:pPr>
    <w:rPr>
      <w:rFonts w:ascii="Times New Roman" w:eastAsia="新細明體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DC6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aliases w:val="H3"/>
    <w:basedOn w:val="Normal"/>
    <w:next w:val="BodyText"/>
    <w:link w:val="Heading3Char"/>
    <w:qFormat/>
    <w:rsid w:val="007F22BD"/>
    <w:pPr>
      <w:keepNext/>
      <w:keepLines/>
      <w:spacing w:after="120" w:line="240" w:lineRule="atLeast"/>
      <w:outlineLvl w:val="2"/>
    </w:pPr>
    <w:rPr>
      <w:rFonts w:ascii="Arial Black" w:hAnsi="Arial Black"/>
      <w:spacing w:val="-10"/>
      <w:kern w:val="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basedOn w:val="DefaultParagraphFont"/>
    <w:link w:val="Heading3"/>
    <w:rsid w:val="007F22BD"/>
    <w:rPr>
      <w:rFonts w:ascii="Arial Black" w:eastAsia="新細明體" w:hAnsi="Arial Black" w:cs="Times New Roman"/>
      <w:spacing w:val="-10"/>
      <w:kern w:val="28"/>
      <w:sz w:val="20"/>
      <w:szCs w:val="20"/>
    </w:rPr>
  </w:style>
  <w:style w:type="paragraph" w:styleId="BodyText">
    <w:name w:val="Body Text"/>
    <w:basedOn w:val="Normal"/>
    <w:link w:val="BodyTextChar"/>
    <w:rsid w:val="007F22BD"/>
    <w:pPr>
      <w:spacing w:after="120" w:line="240" w:lineRule="atLeast"/>
      <w:ind w:left="1080"/>
      <w:jc w:val="both"/>
    </w:pPr>
    <w:rPr>
      <w:rFonts w:ascii="Arial" w:hAnsi="Arial"/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7F22BD"/>
    <w:rPr>
      <w:rFonts w:ascii="Arial" w:eastAsia="新細明體" w:hAnsi="Arial" w:cs="Times New Roman"/>
      <w:spacing w:val="-5"/>
      <w:sz w:val="20"/>
      <w:szCs w:val="20"/>
    </w:rPr>
  </w:style>
  <w:style w:type="numbering" w:customStyle="1" w:styleId="Style1">
    <w:name w:val="Style1"/>
    <w:uiPriority w:val="99"/>
    <w:rsid w:val="002928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92829"/>
    <w:pPr>
      <w:ind w:left="720"/>
      <w:contextualSpacing/>
    </w:pPr>
  </w:style>
  <w:style w:type="numbering" w:customStyle="1" w:styleId="Style2">
    <w:name w:val="Style2"/>
    <w:uiPriority w:val="99"/>
    <w:rsid w:val="00292829"/>
    <w:pPr>
      <w:numPr>
        <w:numId w:val="8"/>
      </w:numPr>
    </w:pPr>
  </w:style>
  <w:style w:type="character" w:customStyle="1" w:styleId="dct-tt">
    <w:name w:val="dct-tt"/>
    <w:basedOn w:val="DefaultParagraphFont"/>
    <w:rsid w:val="002313F1"/>
  </w:style>
  <w:style w:type="character" w:customStyle="1" w:styleId="Heading2Char">
    <w:name w:val="Heading 2 Char"/>
    <w:basedOn w:val="DefaultParagraphFont"/>
    <w:link w:val="Heading2"/>
    <w:uiPriority w:val="9"/>
    <w:rsid w:val="00F47DC6"/>
    <w:rPr>
      <w:rFonts w:ascii="Cambria" w:eastAsia="新細明體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5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A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0AC7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40AC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40A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40AC7"/>
    <w:pPr>
      <w:spacing w:after="0" w:line="240" w:lineRule="auto"/>
    </w:pPr>
    <w:rPr>
      <w:rFonts w:ascii="Times New Roman" w:eastAsia="新細明體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0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01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012"/>
    <w:rPr>
      <w:rFonts w:ascii="Times New Roman" w:eastAsia="新細明體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012"/>
    <w:rPr>
      <w:rFonts w:ascii="Times New Roman" w:eastAsia="新細明體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0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12"/>
    <w:rPr>
      <w:rFonts w:ascii="Segoe UI" w:eastAsia="新細明體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843B7-F9A9-4BAA-82F8-63277742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Dah Sing Bank</Company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Wu</dc:creator>
  <cp:keywords/>
  <dc:description/>
  <cp:lastModifiedBy>YEUNG, Andy1 [Student]</cp:lastModifiedBy>
  <cp:revision>24</cp:revision>
  <dcterms:created xsi:type="dcterms:W3CDTF">2020-06-17T03:42:00Z</dcterms:created>
  <dcterms:modified xsi:type="dcterms:W3CDTF">2020-06-17T08:22:00Z</dcterms:modified>
</cp:coreProperties>
</file>